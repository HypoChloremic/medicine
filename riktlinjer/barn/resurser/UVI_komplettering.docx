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2058F2" w:rsidRDefault="00880CD2">
      <w:pPr>
        <w:pStyle w:val="Rubrik1"/>
      </w:pPr>
      <w:r>
        <w:rPr>
          <w:lang w:val="en-US"/>
        </w:rPr>
        <w:fldChar w:fldCharType="begin">
          <w:ffData>
            <w:name w:val="Rubrik"/>
            <w:enabled/>
            <w:calcOnExit w:val="0"/>
            <w:textInput>
              <w:default w:val="Kompletterande info UVI-PM för Solna och Huddinge - BARN"/>
            </w:textInput>
          </w:ffData>
        </w:fldChar>
      </w:r>
      <w:r w:rsidR="00BA3DB1" w:rsidRPr="002058F2">
        <w:instrText xml:space="preserve"> FORMTEXT </w:instrText>
      </w:r>
      <w:ins w:id="1" w:author="Dharcica Sinniah" w:date="2021-01-26T10:16:00Z">
        <w:r w:rsidR="00794337">
          <w:rPr>
            <w:lang w:val="en-US"/>
          </w:rPr>
        </w:r>
      </w:ins>
      <w:r>
        <w:rPr>
          <w:lang w:val="en-US"/>
        </w:rPr>
        <w:fldChar w:fldCharType="separate"/>
      </w:r>
      <w:r w:rsidR="008C1285">
        <w:rPr>
          <w:lang w:val="en-US"/>
        </w:rPr>
        <w:t>Kompletterande info UVI-PM för Solna och Huddinge - BARN</w:t>
      </w:r>
      <w:r>
        <w:rPr>
          <w:lang w:val="en-US"/>
        </w:rPr>
        <w:fldChar w:fldCharType="end"/>
      </w:r>
      <w:bookmarkEnd w:id="0"/>
      <w:r w:rsidR="005253BF" w:rsidRPr="002058F2">
        <w:t xml:space="preserve"> </w:t>
      </w:r>
    </w:p>
    <w:p w:rsidR="008C1189" w:rsidRDefault="008C1189" w:rsidP="008C1189">
      <w:pPr>
        <w:rPr>
          <w:rFonts w:asciiTheme="minorHAnsi" w:hAnsiTheme="minorHAnsi" w:cs="Arial"/>
          <w:b/>
          <w:sz w:val="28"/>
          <w:szCs w:val="28"/>
        </w:rPr>
      </w:pPr>
    </w:p>
    <w:p w:rsidR="00DA1579" w:rsidRPr="0083641B" w:rsidRDefault="00DA1579" w:rsidP="00DA1579">
      <w:pPr>
        <w:rPr>
          <w:rFonts w:ascii="Calibri" w:hAnsi="Calibri" w:cs="Arial"/>
          <w:b/>
          <w:sz w:val="28"/>
          <w:szCs w:val="28"/>
        </w:rPr>
      </w:pPr>
      <w:r w:rsidRPr="0083641B">
        <w:rPr>
          <w:rFonts w:ascii="Calibri" w:hAnsi="Calibri" w:cs="Arial"/>
          <w:b/>
          <w:sz w:val="28"/>
          <w:szCs w:val="28"/>
        </w:rPr>
        <w:t>Skillnader från tidigare UVI-PM</w:t>
      </w:r>
    </w:p>
    <w:p w:rsidR="00DA1579" w:rsidRPr="0083641B" w:rsidRDefault="00DA1579" w:rsidP="00DA1579">
      <w:pPr>
        <w:widowControl/>
        <w:numPr>
          <w:ilvl w:val="0"/>
          <w:numId w:val="5"/>
        </w:numPr>
        <w:contextualSpacing/>
        <w:rPr>
          <w:rFonts w:ascii="Calibri" w:hAnsi="Calibri" w:cs="Arial"/>
          <w:sz w:val="22"/>
          <w:szCs w:val="28"/>
        </w:rPr>
      </w:pPr>
      <w:r w:rsidRPr="0083641B">
        <w:rPr>
          <w:rFonts w:ascii="Calibri" w:hAnsi="Calibri" w:cs="Arial"/>
          <w:sz w:val="22"/>
          <w:szCs w:val="28"/>
        </w:rPr>
        <w:t>I början av 2017 försvinner Cedax från den svenska marknaden. Ceftibuten (Isocef) och cefixime (Suprax) kommer att finnas tillgängliga som licenspreparat vilket innebär att recept inte kan förskrivas till enskilda patienter. Vid misstänkt UVI kommer antibiotikadoser istället att delas ut via akutmottagning/avdelning.</w:t>
      </w:r>
    </w:p>
    <w:p w:rsidR="00DA1579" w:rsidRPr="0083641B" w:rsidRDefault="00DA1579" w:rsidP="00DA1579">
      <w:pPr>
        <w:widowControl/>
        <w:numPr>
          <w:ilvl w:val="0"/>
          <w:numId w:val="5"/>
        </w:numPr>
        <w:contextualSpacing/>
        <w:rPr>
          <w:rFonts w:ascii="Calibri" w:hAnsi="Calibri" w:cs="Arial"/>
          <w:sz w:val="22"/>
          <w:szCs w:val="28"/>
        </w:rPr>
      </w:pPr>
      <w:r w:rsidRPr="0083641B">
        <w:rPr>
          <w:rFonts w:ascii="Calibri" w:hAnsi="Calibri" w:cs="Arial"/>
          <w:sz w:val="22"/>
          <w:szCs w:val="28"/>
        </w:rPr>
        <w:t>Byte till lämpligt (och via recept förskrivbart) antibiotika kan göras efter resistensbestämning erhållits, v.g. se UVI-PM.</w:t>
      </w:r>
    </w:p>
    <w:p w:rsidR="00DA1579" w:rsidRPr="0083641B" w:rsidRDefault="00DA1579" w:rsidP="00DA1579">
      <w:pPr>
        <w:widowControl/>
        <w:numPr>
          <w:ilvl w:val="0"/>
          <w:numId w:val="5"/>
        </w:numPr>
        <w:contextualSpacing/>
        <w:rPr>
          <w:rFonts w:ascii="Calibri" w:hAnsi="Calibri" w:cs="Arial"/>
          <w:sz w:val="22"/>
          <w:szCs w:val="28"/>
        </w:rPr>
      </w:pPr>
      <w:r w:rsidRPr="0083641B">
        <w:rPr>
          <w:rFonts w:ascii="Calibri" w:hAnsi="Calibri" w:cs="Arial"/>
          <w:sz w:val="22"/>
          <w:szCs w:val="28"/>
        </w:rPr>
        <w:t xml:space="preserve">Den initiala uppföljningen av </w:t>
      </w:r>
      <w:r>
        <w:rPr>
          <w:rFonts w:ascii="Calibri" w:hAnsi="Calibri" w:cs="Arial"/>
          <w:sz w:val="22"/>
          <w:szCs w:val="28"/>
        </w:rPr>
        <w:t xml:space="preserve">förstagångs </w:t>
      </w:r>
      <w:r w:rsidRPr="0083641B">
        <w:rPr>
          <w:rFonts w:ascii="Calibri" w:hAnsi="Calibri" w:cs="Arial"/>
          <w:sz w:val="22"/>
          <w:szCs w:val="28"/>
        </w:rPr>
        <w:t xml:space="preserve">UVI </w:t>
      </w:r>
      <w:r>
        <w:rPr>
          <w:rFonts w:ascii="Calibri" w:hAnsi="Calibri" w:cs="Arial"/>
          <w:sz w:val="22"/>
          <w:szCs w:val="28"/>
        </w:rPr>
        <w:t xml:space="preserve">hos barn &lt;2år, </w:t>
      </w:r>
      <w:r w:rsidRPr="0083641B">
        <w:rPr>
          <w:rFonts w:ascii="Calibri" w:hAnsi="Calibri" w:cs="Arial"/>
          <w:sz w:val="22"/>
          <w:szCs w:val="28"/>
        </w:rPr>
        <w:t>på Huddinge sker via B88:s UVI mottagning på Albatross. V.g. se nedan.</w:t>
      </w:r>
    </w:p>
    <w:p w:rsidR="00DA1579" w:rsidRDefault="00DA1579" w:rsidP="00DA1579">
      <w:pPr>
        <w:ind w:left="360"/>
        <w:rPr>
          <w:rFonts w:ascii="Calibri" w:hAnsi="Calibri" w:cs="Arial"/>
          <w:sz w:val="22"/>
          <w:szCs w:val="28"/>
        </w:rPr>
      </w:pPr>
    </w:p>
    <w:p w:rsidR="00DA1579" w:rsidRPr="00CD7576" w:rsidRDefault="00DA1579" w:rsidP="00DA1579">
      <w:pPr>
        <w:ind w:left="360"/>
        <w:rPr>
          <w:rFonts w:ascii="Calibri" w:hAnsi="Calibri" w:cs="Arial"/>
          <w:b/>
          <w:sz w:val="22"/>
          <w:szCs w:val="28"/>
        </w:rPr>
      </w:pPr>
      <w:r w:rsidRPr="00CD7576">
        <w:rPr>
          <w:rFonts w:ascii="Calibri" w:hAnsi="Calibri" w:cs="Arial"/>
          <w:b/>
          <w:sz w:val="22"/>
          <w:szCs w:val="28"/>
        </w:rPr>
        <w:t>Liksom i tidigare UVI-PM gäller att:</w:t>
      </w:r>
    </w:p>
    <w:p w:rsidR="00DA1579" w:rsidRDefault="00DA1579" w:rsidP="00DA1579">
      <w:pPr>
        <w:widowControl/>
        <w:numPr>
          <w:ilvl w:val="0"/>
          <w:numId w:val="5"/>
        </w:numPr>
        <w:contextualSpacing/>
        <w:rPr>
          <w:rFonts w:ascii="Calibri" w:hAnsi="Calibri" w:cs="Arial"/>
          <w:sz w:val="22"/>
          <w:szCs w:val="28"/>
        </w:rPr>
      </w:pPr>
      <w:r>
        <w:rPr>
          <w:rFonts w:ascii="Calibri" w:hAnsi="Calibri" w:cs="Arial"/>
          <w:sz w:val="22"/>
          <w:szCs w:val="28"/>
        </w:rPr>
        <w:t>A</w:t>
      </w:r>
      <w:r w:rsidRPr="00A01866">
        <w:rPr>
          <w:rFonts w:ascii="Calibri" w:hAnsi="Calibri" w:cs="Arial"/>
          <w:sz w:val="22"/>
          <w:szCs w:val="28"/>
        </w:rPr>
        <w:t xml:space="preserve">lla barn mindre än 2 år med UVI </w:t>
      </w:r>
      <w:r>
        <w:rPr>
          <w:rFonts w:ascii="Calibri" w:hAnsi="Calibri" w:cs="Arial"/>
          <w:sz w:val="22"/>
          <w:szCs w:val="28"/>
        </w:rPr>
        <w:t xml:space="preserve">handläggs </w:t>
      </w:r>
      <w:r w:rsidRPr="00A01866">
        <w:rPr>
          <w:rFonts w:ascii="Calibri" w:hAnsi="Calibri" w:cs="Arial"/>
          <w:sz w:val="22"/>
          <w:szCs w:val="28"/>
        </w:rPr>
        <w:t xml:space="preserve">lika oavsett om infektionen är </w:t>
      </w:r>
      <w:r>
        <w:rPr>
          <w:rFonts w:ascii="Calibri" w:hAnsi="Calibri" w:cs="Arial"/>
          <w:sz w:val="22"/>
          <w:szCs w:val="28"/>
        </w:rPr>
        <w:t>febril eller afebril (pyelonefrit eller cystit</w:t>
      </w:r>
      <w:r w:rsidRPr="00A01866">
        <w:rPr>
          <w:rFonts w:ascii="Calibri" w:hAnsi="Calibri" w:cs="Arial"/>
          <w:sz w:val="22"/>
          <w:szCs w:val="28"/>
        </w:rPr>
        <w:t xml:space="preserve">).  </w:t>
      </w:r>
    </w:p>
    <w:p w:rsidR="00DA1579" w:rsidRPr="00A01866" w:rsidRDefault="00DA1579" w:rsidP="00DA1579">
      <w:pPr>
        <w:widowControl/>
        <w:numPr>
          <w:ilvl w:val="0"/>
          <w:numId w:val="5"/>
        </w:numPr>
        <w:contextualSpacing/>
        <w:rPr>
          <w:rFonts w:ascii="Calibri" w:hAnsi="Calibri" w:cs="Arial"/>
          <w:sz w:val="22"/>
          <w:szCs w:val="28"/>
        </w:rPr>
      </w:pPr>
      <w:r w:rsidRPr="00A01866">
        <w:rPr>
          <w:rFonts w:ascii="Calibri" w:hAnsi="Calibri" w:cs="Arial"/>
          <w:sz w:val="22"/>
          <w:szCs w:val="28"/>
        </w:rPr>
        <w:t xml:space="preserve">Uppdelningen i pyelonefrit respektive cystit </w:t>
      </w:r>
      <w:r>
        <w:rPr>
          <w:rFonts w:ascii="Calibri" w:hAnsi="Calibri" w:cs="Arial"/>
          <w:sz w:val="22"/>
          <w:szCs w:val="28"/>
        </w:rPr>
        <w:t>är viktig</w:t>
      </w:r>
      <w:r w:rsidRPr="00A01866">
        <w:rPr>
          <w:rFonts w:ascii="Calibri" w:hAnsi="Calibri" w:cs="Arial"/>
          <w:sz w:val="22"/>
          <w:szCs w:val="28"/>
        </w:rPr>
        <w:t xml:space="preserve"> för handläggningen först från 2 års ålder och </w:t>
      </w:r>
      <w:r>
        <w:rPr>
          <w:rFonts w:ascii="Calibri" w:hAnsi="Calibri" w:cs="Arial"/>
          <w:sz w:val="22"/>
          <w:szCs w:val="28"/>
        </w:rPr>
        <w:t>uppåt.</w:t>
      </w:r>
    </w:p>
    <w:p w:rsidR="00DA1579" w:rsidRDefault="00DA1579" w:rsidP="00DA1579">
      <w:pPr>
        <w:widowControl/>
        <w:numPr>
          <w:ilvl w:val="0"/>
          <w:numId w:val="5"/>
        </w:numPr>
        <w:contextualSpacing/>
        <w:rPr>
          <w:rFonts w:ascii="Calibri" w:hAnsi="Calibri" w:cs="Arial"/>
          <w:sz w:val="22"/>
          <w:szCs w:val="28"/>
        </w:rPr>
      </w:pPr>
      <w:r w:rsidRPr="00A01866">
        <w:rPr>
          <w:rFonts w:ascii="Calibri" w:hAnsi="Calibri" w:cs="Arial"/>
          <w:sz w:val="22"/>
          <w:szCs w:val="28"/>
        </w:rPr>
        <w:t>Barn med s</w:t>
      </w:r>
      <w:r>
        <w:rPr>
          <w:rFonts w:ascii="Calibri" w:hAnsi="Calibri" w:cs="Arial"/>
          <w:sz w:val="22"/>
          <w:szCs w:val="28"/>
        </w:rPr>
        <w:t>.</w:t>
      </w:r>
      <w:r w:rsidRPr="00A01866">
        <w:rPr>
          <w:rFonts w:ascii="Calibri" w:hAnsi="Calibri" w:cs="Arial"/>
          <w:sz w:val="22"/>
          <w:szCs w:val="28"/>
        </w:rPr>
        <w:t>k</w:t>
      </w:r>
      <w:r>
        <w:rPr>
          <w:rFonts w:ascii="Calibri" w:hAnsi="Calibri" w:cs="Arial"/>
          <w:sz w:val="22"/>
          <w:szCs w:val="28"/>
        </w:rPr>
        <w:t>.</w:t>
      </w:r>
      <w:r w:rsidRPr="00A01866">
        <w:rPr>
          <w:rFonts w:ascii="Calibri" w:hAnsi="Calibri" w:cs="Arial"/>
          <w:sz w:val="22"/>
          <w:szCs w:val="28"/>
        </w:rPr>
        <w:t xml:space="preserve"> riskfaktorer </w:t>
      </w:r>
      <w:r>
        <w:rPr>
          <w:rFonts w:ascii="Calibri" w:hAnsi="Calibri" w:cs="Arial"/>
          <w:sz w:val="22"/>
          <w:szCs w:val="28"/>
        </w:rPr>
        <w:t xml:space="preserve">(v.g. se algoritm) </w:t>
      </w:r>
      <w:r w:rsidRPr="00A01866">
        <w:rPr>
          <w:rFonts w:ascii="Calibri" w:hAnsi="Calibri" w:cs="Arial"/>
          <w:sz w:val="22"/>
          <w:szCs w:val="28"/>
        </w:rPr>
        <w:t>skall genomgå</w:t>
      </w:r>
      <w:r>
        <w:rPr>
          <w:rFonts w:ascii="Calibri" w:hAnsi="Calibri" w:cs="Arial"/>
          <w:sz w:val="22"/>
          <w:szCs w:val="28"/>
        </w:rPr>
        <w:t xml:space="preserve"> DMSA inom 1 månad från UVI-diag</w:t>
      </w:r>
      <w:r w:rsidRPr="00A01866">
        <w:rPr>
          <w:rFonts w:ascii="Calibri" w:hAnsi="Calibri" w:cs="Arial"/>
          <w:sz w:val="22"/>
          <w:szCs w:val="28"/>
        </w:rPr>
        <w:t xml:space="preserve">nos och barn med vissa avvikelser </w:t>
      </w:r>
      <w:r>
        <w:rPr>
          <w:rFonts w:ascii="Calibri" w:hAnsi="Calibri" w:cs="Arial"/>
          <w:sz w:val="22"/>
          <w:szCs w:val="28"/>
        </w:rPr>
        <w:t xml:space="preserve">(v.g. se algoritm) </w:t>
      </w:r>
      <w:r w:rsidRPr="00A01866">
        <w:rPr>
          <w:rFonts w:ascii="Calibri" w:hAnsi="Calibri" w:cs="Arial"/>
          <w:sz w:val="22"/>
          <w:szCs w:val="28"/>
        </w:rPr>
        <w:t>på ultraljud skall genomgå MUC snarast möjligt (sträva efter att få det gjort inom 1</w:t>
      </w:r>
      <w:r>
        <w:rPr>
          <w:rFonts w:ascii="Calibri" w:hAnsi="Calibri" w:cs="Arial"/>
          <w:sz w:val="22"/>
          <w:szCs w:val="28"/>
        </w:rPr>
        <w:t xml:space="preserve"> månad)</w:t>
      </w:r>
      <w:r w:rsidRPr="00A01866">
        <w:rPr>
          <w:rFonts w:ascii="Calibri" w:hAnsi="Calibri" w:cs="Arial"/>
          <w:sz w:val="22"/>
          <w:szCs w:val="28"/>
        </w:rPr>
        <w:t>.</w:t>
      </w:r>
    </w:p>
    <w:p w:rsidR="00DA1579" w:rsidRDefault="00DA1579" w:rsidP="00DA1579">
      <w:pPr>
        <w:widowControl/>
        <w:numPr>
          <w:ilvl w:val="0"/>
          <w:numId w:val="5"/>
        </w:numPr>
        <w:contextualSpacing/>
        <w:rPr>
          <w:rFonts w:ascii="Calibri" w:hAnsi="Calibri" w:cs="Arial"/>
          <w:sz w:val="22"/>
          <w:szCs w:val="28"/>
        </w:rPr>
      </w:pPr>
      <w:r>
        <w:rPr>
          <w:rFonts w:ascii="Calibri" w:hAnsi="Calibri" w:cs="Arial"/>
          <w:sz w:val="22"/>
          <w:szCs w:val="28"/>
        </w:rPr>
        <w:t>Riskfaktorerna bygger på vilken bakterie som isoleras, kreatinin och max-CRP varför barn med CRP &lt;70 och feberduration &lt;1 dygn skall tas tillbaka efter ett dygn för omkontroll av CRP. Detta besök måste inte vara ett läkarbesök, men någon definierad läkare måste vara ansvarig för att bedöma resultatet.</w:t>
      </w:r>
    </w:p>
    <w:p w:rsidR="00DA1579" w:rsidRDefault="00DA1579" w:rsidP="00DA1579">
      <w:pPr>
        <w:widowControl/>
        <w:numPr>
          <w:ilvl w:val="0"/>
          <w:numId w:val="5"/>
        </w:numPr>
        <w:contextualSpacing/>
        <w:rPr>
          <w:rFonts w:ascii="Calibri" w:hAnsi="Calibri" w:cs="Arial"/>
          <w:sz w:val="22"/>
          <w:szCs w:val="28"/>
        </w:rPr>
      </w:pPr>
      <w:r>
        <w:rPr>
          <w:rFonts w:ascii="Calibri" w:hAnsi="Calibri" w:cs="Arial"/>
          <w:sz w:val="22"/>
          <w:szCs w:val="28"/>
        </w:rPr>
        <w:t>På barn &lt;1år eftersträvas som tidigare blåspunktion, på äldre barn kastat prov. Påse/binda bör undvikas.</w:t>
      </w:r>
    </w:p>
    <w:p w:rsidR="00DA1579" w:rsidRPr="00A01866" w:rsidRDefault="00DA1579" w:rsidP="00DA1579">
      <w:pPr>
        <w:ind w:left="360"/>
        <w:rPr>
          <w:rFonts w:ascii="Calibri" w:hAnsi="Calibri" w:cs="Arial"/>
          <w:sz w:val="22"/>
          <w:szCs w:val="28"/>
        </w:rPr>
      </w:pPr>
    </w:p>
    <w:p w:rsidR="00DA1579" w:rsidRPr="00A01866" w:rsidRDefault="00DA1579" w:rsidP="00DA1579">
      <w:pPr>
        <w:ind w:left="360"/>
        <w:rPr>
          <w:rFonts w:ascii="Calibri" w:hAnsi="Calibri" w:cs="Arial"/>
          <w:sz w:val="22"/>
          <w:szCs w:val="28"/>
        </w:rPr>
      </w:pPr>
    </w:p>
    <w:p w:rsidR="00DA1579" w:rsidRPr="00942F2B" w:rsidRDefault="00DA1579" w:rsidP="00DA1579">
      <w:pPr>
        <w:rPr>
          <w:rFonts w:ascii="Calibri" w:hAnsi="Calibri" w:cs="Arial"/>
          <w:b/>
          <w:sz w:val="28"/>
          <w:szCs w:val="28"/>
        </w:rPr>
      </w:pPr>
      <w:r w:rsidRPr="00942F2B">
        <w:rPr>
          <w:rFonts w:ascii="Calibri" w:hAnsi="Calibri" w:cs="Arial"/>
          <w:b/>
          <w:sz w:val="28"/>
          <w:szCs w:val="28"/>
        </w:rPr>
        <w:t>Allmänt</w:t>
      </w:r>
    </w:p>
    <w:p w:rsidR="00DA1579" w:rsidRPr="00942F2B" w:rsidRDefault="00DA1579" w:rsidP="00DA1579">
      <w:pPr>
        <w:rPr>
          <w:rFonts w:ascii="Calibri" w:hAnsi="Calibri" w:cs="Arial"/>
          <w:sz w:val="22"/>
          <w:szCs w:val="22"/>
        </w:rPr>
      </w:pPr>
      <w:r w:rsidRPr="00942F2B">
        <w:rPr>
          <w:rFonts w:ascii="Calibri" w:hAnsi="Calibri" w:cs="Arial"/>
          <w:b/>
          <w:sz w:val="22"/>
          <w:szCs w:val="22"/>
        </w:rPr>
        <w:t>Diagnosen</w:t>
      </w:r>
      <w:r w:rsidRPr="00942F2B">
        <w:rPr>
          <w:rFonts w:ascii="Calibri" w:hAnsi="Calibri" w:cs="Arial"/>
          <w:sz w:val="22"/>
          <w:szCs w:val="22"/>
        </w:rPr>
        <w:t xml:space="preserve"> urinvägsinfektion baseras på säkerställd bakteriuri</w:t>
      </w:r>
      <w:r>
        <w:rPr>
          <w:rFonts w:ascii="Calibri" w:hAnsi="Calibri" w:cs="Arial"/>
          <w:sz w:val="22"/>
          <w:szCs w:val="22"/>
        </w:rPr>
        <w:t xml:space="preserve"> (kastat prov &gt;10e4/ml, blåspunktion &gt;0/ml)</w:t>
      </w:r>
      <w:r w:rsidRPr="00942F2B">
        <w:rPr>
          <w:rFonts w:ascii="Calibri" w:hAnsi="Calibri" w:cs="Arial"/>
          <w:sz w:val="22"/>
          <w:szCs w:val="22"/>
        </w:rPr>
        <w:t>.</w:t>
      </w:r>
      <w:r>
        <w:rPr>
          <w:rFonts w:ascii="Calibri" w:hAnsi="Calibri" w:cs="Arial"/>
          <w:sz w:val="22"/>
          <w:szCs w:val="22"/>
        </w:rPr>
        <w:t xml:space="preserve"> </w:t>
      </w:r>
    </w:p>
    <w:p w:rsidR="00DA1579" w:rsidRPr="00942F2B" w:rsidRDefault="00DA1579" w:rsidP="00DA1579">
      <w:pPr>
        <w:rPr>
          <w:rFonts w:ascii="Calibri" w:hAnsi="Calibri" w:cs="Arial"/>
          <w:sz w:val="22"/>
          <w:szCs w:val="22"/>
        </w:rPr>
      </w:pPr>
      <w:r w:rsidRPr="00942F2B">
        <w:rPr>
          <w:rFonts w:ascii="Calibri" w:hAnsi="Calibri" w:cs="Arial"/>
          <w:sz w:val="22"/>
          <w:szCs w:val="22"/>
        </w:rPr>
        <w:t>Vid stark klinisk misstanke men negativ urinodling, eller vice versa: utvidgad odling kan visa bakt.</w:t>
      </w:r>
      <w:r>
        <w:rPr>
          <w:rFonts w:ascii="Calibri" w:hAnsi="Calibri" w:cs="Arial"/>
          <w:sz w:val="22"/>
          <w:szCs w:val="22"/>
        </w:rPr>
        <w:t xml:space="preserve"> </w:t>
      </w:r>
      <w:r w:rsidRPr="00942F2B">
        <w:rPr>
          <w:rFonts w:ascii="Calibri" w:hAnsi="Calibri" w:cs="Arial"/>
          <w:sz w:val="22"/>
          <w:szCs w:val="22"/>
        </w:rPr>
        <w:t xml:space="preserve">som inte växer på uricult eller i vanlig odling (brådskande, innan provet slängs). Diskutera v.b. med nefrolog. </w:t>
      </w:r>
    </w:p>
    <w:p w:rsidR="00DA1579" w:rsidRPr="00297A4C" w:rsidRDefault="00DA1579" w:rsidP="00DA1579">
      <w:pPr>
        <w:rPr>
          <w:rFonts w:ascii="Calibri" w:hAnsi="Calibri" w:cs="Arial"/>
          <w:b/>
          <w:color w:val="000000"/>
          <w:sz w:val="22"/>
          <w:szCs w:val="22"/>
        </w:rPr>
      </w:pPr>
      <w:r w:rsidRPr="00942F2B">
        <w:rPr>
          <w:rFonts w:ascii="Calibri" w:hAnsi="Calibri" w:cs="Arial"/>
          <w:color w:val="000000"/>
          <w:sz w:val="22"/>
          <w:szCs w:val="22"/>
        </w:rPr>
        <w:t xml:space="preserve">Kom ihåg att ta tillbaka barnet för nytt CRP om </w:t>
      </w:r>
      <w:r w:rsidRPr="00297A4C">
        <w:rPr>
          <w:rFonts w:ascii="Calibri" w:hAnsi="Calibri" w:cs="Arial"/>
          <w:b/>
          <w:color w:val="000000"/>
          <w:sz w:val="22"/>
          <w:szCs w:val="22"/>
        </w:rPr>
        <w:t>feberdurationen är &lt; 1 dygn och CRP &lt;70 mg/l.</w:t>
      </w:r>
    </w:p>
    <w:p w:rsidR="00DA1579" w:rsidRDefault="00DA1579" w:rsidP="00DA1579">
      <w:pPr>
        <w:rPr>
          <w:rFonts w:ascii="Calibri" w:hAnsi="Calibri" w:cs="Arial"/>
          <w:b/>
          <w:bCs/>
          <w:sz w:val="22"/>
          <w:szCs w:val="22"/>
        </w:rPr>
      </w:pPr>
    </w:p>
    <w:p w:rsidR="00DA1579" w:rsidRDefault="00DA1579" w:rsidP="00DA1579">
      <w:pPr>
        <w:rPr>
          <w:rFonts w:ascii="Calibri" w:hAnsi="Calibri" w:cs="Arial"/>
          <w:b/>
          <w:bCs/>
          <w:sz w:val="22"/>
          <w:szCs w:val="22"/>
        </w:rPr>
      </w:pPr>
      <w:r>
        <w:rPr>
          <w:rFonts w:ascii="Calibri" w:hAnsi="Calibri" w:cs="Arial"/>
          <w:b/>
          <w:bCs/>
          <w:sz w:val="22"/>
          <w:szCs w:val="22"/>
        </w:rPr>
        <w:t xml:space="preserve">UVI indelas enligt följande </w:t>
      </w:r>
      <w:r w:rsidRPr="00297A4C">
        <w:rPr>
          <w:rFonts w:ascii="Calibri" w:hAnsi="Calibri" w:cs="Arial"/>
          <w:bCs/>
          <w:sz w:val="22"/>
          <w:szCs w:val="22"/>
        </w:rPr>
        <w:t xml:space="preserve">(men </w:t>
      </w:r>
      <w:r>
        <w:rPr>
          <w:rFonts w:ascii="Calibri" w:hAnsi="Calibri" w:cs="Arial"/>
          <w:bCs/>
          <w:sz w:val="22"/>
          <w:szCs w:val="22"/>
        </w:rPr>
        <w:t>är</w:t>
      </w:r>
      <w:r w:rsidRPr="00297A4C">
        <w:rPr>
          <w:rFonts w:ascii="Calibri" w:hAnsi="Calibri" w:cs="Arial"/>
          <w:bCs/>
          <w:sz w:val="22"/>
          <w:szCs w:val="22"/>
        </w:rPr>
        <w:t xml:space="preserve"> hos barn &lt;2år </w:t>
      </w:r>
      <w:r>
        <w:rPr>
          <w:rFonts w:ascii="Calibri" w:hAnsi="Calibri" w:cs="Arial"/>
          <w:bCs/>
          <w:sz w:val="22"/>
          <w:szCs w:val="22"/>
        </w:rPr>
        <w:t xml:space="preserve">egentligen </w:t>
      </w:r>
      <w:r w:rsidRPr="00297A4C">
        <w:rPr>
          <w:rFonts w:ascii="Calibri" w:hAnsi="Calibri" w:cs="Arial"/>
          <w:bCs/>
          <w:sz w:val="22"/>
          <w:szCs w:val="22"/>
        </w:rPr>
        <w:t xml:space="preserve">inte </w:t>
      </w:r>
      <w:r>
        <w:rPr>
          <w:rFonts w:ascii="Calibri" w:hAnsi="Calibri" w:cs="Arial"/>
          <w:bCs/>
          <w:sz w:val="22"/>
          <w:szCs w:val="22"/>
        </w:rPr>
        <w:t xml:space="preserve">det som påverkar </w:t>
      </w:r>
      <w:r w:rsidRPr="00297A4C">
        <w:rPr>
          <w:rFonts w:ascii="Calibri" w:hAnsi="Calibri" w:cs="Arial"/>
          <w:bCs/>
          <w:sz w:val="22"/>
          <w:szCs w:val="22"/>
        </w:rPr>
        <w:t>handläggningen)</w:t>
      </w:r>
      <w:r>
        <w:rPr>
          <w:rFonts w:ascii="Calibri" w:hAnsi="Calibri" w:cs="Arial"/>
          <w:b/>
          <w:bCs/>
          <w:sz w:val="22"/>
          <w:szCs w:val="22"/>
        </w:rPr>
        <w:t>:</w:t>
      </w:r>
    </w:p>
    <w:p w:rsidR="00DA1579" w:rsidRPr="00942F2B" w:rsidRDefault="00DA1579" w:rsidP="00DA1579">
      <w:pPr>
        <w:rPr>
          <w:rFonts w:ascii="Calibri" w:hAnsi="Calibri" w:cs="Arial"/>
          <w:sz w:val="22"/>
          <w:szCs w:val="22"/>
        </w:rPr>
      </w:pPr>
      <w:r w:rsidRPr="00942F2B">
        <w:rPr>
          <w:rFonts w:ascii="Calibri" w:hAnsi="Calibri" w:cs="Arial"/>
          <w:b/>
          <w:bCs/>
          <w:sz w:val="22"/>
          <w:szCs w:val="22"/>
        </w:rPr>
        <w:t>Pyelonefrit:</w:t>
      </w:r>
      <w:r w:rsidRPr="00942F2B">
        <w:rPr>
          <w:rFonts w:ascii="Calibri" w:hAnsi="Calibri" w:cs="Arial"/>
          <w:sz w:val="22"/>
          <w:szCs w:val="22"/>
        </w:rPr>
        <w:t xml:space="preserve"> Feber &gt;38,5°, CRP &gt;20 och symtom förenliga med UVI/klinisk misstanke. </w:t>
      </w:r>
    </w:p>
    <w:p w:rsidR="00DA1579" w:rsidRPr="00942F2B" w:rsidRDefault="00DA1579" w:rsidP="00DA1579">
      <w:pPr>
        <w:rPr>
          <w:rFonts w:ascii="Calibri" w:hAnsi="Calibri" w:cs="Arial"/>
          <w:sz w:val="22"/>
          <w:szCs w:val="22"/>
        </w:rPr>
      </w:pPr>
      <w:r w:rsidRPr="00942F2B">
        <w:rPr>
          <w:rFonts w:ascii="Calibri" w:hAnsi="Calibri" w:cs="Arial"/>
          <w:b/>
          <w:bCs/>
          <w:sz w:val="22"/>
          <w:szCs w:val="22"/>
        </w:rPr>
        <w:t>Cystit:</w:t>
      </w:r>
      <w:r w:rsidRPr="00942F2B">
        <w:rPr>
          <w:rFonts w:ascii="Calibri" w:hAnsi="Calibri" w:cs="Arial"/>
          <w:sz w:val="22"/>
          <w:szCs w:val="22"/>
        </w:rPr>
        <w:t xml:space="preserve"> Feber &lt;38,5°, CRP &lt;20 samt symtom förenliga med UVI.</w:t>
      </w:r>
    </w:p>
    <w:p w:rsidR="00DA1579" w:rsidRPr="00942F2B" w:rsidRDefault="00DA1579" w:rsidP="00DA1579">
      <w:pPr>
        <w:rPr>
          <w:rFonts w:ascii="Calibri" w:hAnsi="Calibri" w:cs="Arial"/>
          <w:sz w:val="22"/>
          <w:szCs w:val="22"/>
        </w:rPr>
      </w:pPr>
      <w:r w:rsidRPr="00942F2B">
        <w:rPr>
          <w:rFonts w:ascii="Calibri" w:hAnsi="Calibri" w:cs="Arial"/>
          <w:b/>
          <w:sz w:val="22"/>
          <w:szCs w:val="22"/>
        </w:rPr>
        <w:t>ABU</w:t>
      </w:r>
      <w:r w:rsidRPr="00942F2B">
        <w:rPr>
          <w:rFonts w:ascii="Calibri" w:hAnsi="Calibri" w:cs="Arial"/>
          <w:sz w:val="22"/>
          <w:szCs w:val="22"/>
        </w:rPr>
        <w:t xml:space="preserve">: Positiv urinodling utan symtom. Samma bakterie vid upprepade urinodlingar. </w:t>
      </w:r>
    </w:p>
    <w:p w:rsidR="00DA1579" w:rsidRDefault="00DA1579" w:rsidP="00DA1579">
      <w:pPr>
        <w:rPr>
          <w:rFonts w:ascii="Calibri" w:hAnsi="Calibri" w:cs="Arial"/>
          <w:b/>
          <w:bCs/>
          <w:color w:val="000000"/>
          <w:sz w:val="22"/>
          <w:szCs w:val="22"/>
        </w:rPr>
      </w:pPr>
    </w:p>
    <w:p w:rsidR="00DA1579" w:rsidRPr="00942F2B" w:rsidRDefault="00DA1579" w:rsidP="00DA1579">
      <w:pPr>
        <w:rPr>
          <w:rFonts w:ascii="Calibri" w:hAnsi="Calibri" w:cs="Arial"/>
          <w:color w:val="000000"/>
          <w:sz w:val="22"/>
          <w:szCs w:val="22"/>
        </w:rPr>
      </w:pPr>
      <w:r w:rsidRPr="00942F2B">
        <w:rPr>
          <w:rFonts w:ascii="Calibri" w:hAnsi="Calibri" w:cs="Arial"/>
          <w:b/>
          <w:bCs/>
          <w:color w:val="000000"/>
          <w:sz w:val="22"/>
          <w:szCs w:val="22"/>
        </w:rPr>
        <w:t xml:space="preserve">Syfte med utredning/uppföljning: </w:t>
      </w:r>
      <w:r w:rsidRPr="00942F2B">
        <w:rPr>
          <w:rFonts w:ascii="Calibri" w:hAnsi="Calibri" w:cs="Arial"/>
          <w:color w:val="000000"/>
          <w:sz w:val="22"/>
          <w:szCs w:val="22"/>
        </w:rPr>
        <w:t>att påvisa ev. bakomliggan</w:t>
      </w:r>
      <w:r>
        <w:rPr>
          <w:rFonts w:ascii="Calibri" w:hAnsi="Calibri" w:cs="Arial"/>
          <w:color w:val="000000"/>
          <w:sz w:val="22"/>
          <w:szCs w:val="22"/>
        </w:rPr>
        <w:t xml:space="preserve">de riskfaktorer för nya UVI, missbildningar </w:t>
      </w:r>
      <w:r w:rsidRPr="00942F2B">
        <w:rPr>
          <w:rFonts w:ascii="Calibri" w:hAnsi="Calibri" w:cs="Arial"/>
          <w:color w:val="000000"/>
          <w:sz w:val="22"/>
          <w:szCs w:val="22"/>
        </w:rPr>
        <w:t xml:space="preserve">samt ev. njurskada </w:t>
      </w:r>
      <w:r>
        <w:rPr>
          <w:rFonts w:ascii="Calibri" w:hAnsi="Calibri" w:cs="Arial"/>
          <w:color w:val="000000"/>
          <w:sz w:val="22"/>
          <w:szCs w:val="22"/>
        </w:rPr>
        <w:t>som uppkommit till följd av</w:t>
      </w:r>
      <w:r w:rsidRPr="00942F2B">
        <w:rPr>
          <w:rFonts w:ascii="Calibri" w:hAnsi="Calibri" w:cs="Arial"/>
          <w:color w:val="000000"/>
          <w:sz w:val="22"/>
          <w:szCs w:val="22"/>
        </w:rPr>
        <w:t xml:space="preserve"> UVI.</w:t>
      </w:r>
    </w:p>
    <w:p w:rsidR="00DA1579" w:rsidRDefault="00DA1579" w:rsidP="00DA1579">
      <w:pPr>
        <w:rPr>
          <w:rFonts w:ascii="Calibri" w:hAnsi="Calibri" w:cs="Arial"/>
          <w:color w:val="000000"/>
          <w:sz w:val="22"/>
          <w:szCs w:val="22"/>
        </w:rPr>
      </w:pPr>
    </w:p>
    <w:p w:rsidR="00DA1579" w:rsidRPr="00942F2B" w:rsidRDefault="00DA1579" w:rsidP="00DA1579">
      <w:pPr>
        <w:rPr>
          <w:rFonts w:ascii="Calibri" w:hAnsi="Calibri" w:cs="Arial"/>
          <w:color w:val="000000"/>
          <w:sz w:val="22"/>
          <w:szCs w:val="22"/>
        </w:rPr>
      </w:pPr>
    </w:p>
    <w:p w:rsidR="00DA1579" w:rsidRPr="00942F2B" w:rsidRDefault="00DA1579" w:rsidP="00DA1579">
      <w:pPr>
        <w:rPr>
          <w:rFonts w:ascii="Calibri" w:hAnsi="Calibri" w:cs="Arial"/>
          <w:b/>
          <w:color w:val="000000"/>
          <w:sz w:val="28"/>
          <w:szCs w:val="28"/>
        </w:rPr>
      </w:pPr>
      <w:r w:rsidRPr="00942F2B">
        <w:rPr>
          <w:rFonts w:ascii="Calibri" w:hAnsi="Calibri" w:cs="Arial"/>
          <w:b/>
          <w:color w:val="000000"/>
          <w:sz w:val="28"/>
          <w:szCs w:val="28"/>
        </w:rPr>
        <w:t>Diagnos</w:t>
      </w:r>
    </w:p>
    <w:p w:rsidR="00DA1579" w:rsidRDefault="00DA1579" w:rsidP="00DA1579">
      <w:pPr>
        <w:rPr>
          <w:rFonts w:ascii="Calibri" w:hAnsi="Calibri" w:cs="Arial"/>
          <w:sz w:val="22"/>
          <w:szCs w:val="22"/>
        </w:rPr>
      </w:pPr>
      <w:r>
        <w:rPr>
          <w:rFonts w:ascii="Calibri" w:hAnsi="Calibri" w:cs="Arial"/>
          <w:sz w:val="22"/>
          <w:szCs w:val="22"/>
        </w:rPr>
        <w:t>Se UVI-PM sid. 2.</w:t>
      </w:r>
    </w:p>
    <w:p w:rsidR="00DA1579" w:rsidRPr="00942F2B" w:rsidRDefault="00DA1579" w:rsidP="00DA1579">
      <w:pPr>
        <w:rPr>
          <w:rFonts w:ascii="Calibri" w:hAnsi="Calibri" w:cs="Arial"/>
          <w:sz w:val="22"/>
          <w:szCs w:val="22"/>
        </w:rPr>
      </w:pPr>
      <w:r w:rsidRPr="00942F2B">
        <w:rPr>
          <w:rFonts w:ascii="Calibri" w:hAnsi="Calibri" w:cs="Arial"/>
          <w:sz w:val="22"/>
          <w:szCs w:val="22"/>
        </w:rPr>
        <w:t xml:space="preserve">Dokumentera temp, längd, vikt, blodtryck etc. i journalen! </w:t>
      </w:r>
    </w:p>
    <w:p w:rsidR="00DA1579" w:rsidRDefault="00DA1579" w:rsidP="00DA1579">
      <w:pPr>
        <w:rPr>
          <w:rFonts w:ascii="Calibri" w:hAnsi="Calibri" w:cs="Arial"/>
          <w:sz w:val="22"/>
          <w:szCs w:val="22"/>
        </w:rPr>
      </w:pPr>
      <w:r>
        <w:rPr>
          <w:rFonts w:ascii="Calibri" w:hAnsi="Calibri" w:cs="Arial"/>
          <w:sz w:val="22"/>
          <w:szCs w:val="22"/>
        </w:rPr>
        <w:t>Glöm ej blåspunktion på barn &lt;1år. Man får då med automatik utvidgad odling, om kastat prov får man be om utvidgad odling om man vill ha det.</w:t>
      </w:r>
    </w:p>
    <w:p w:rsidR="00DA1579" w:rsidRPr="00942F2B" w:rsidRDefault="00DA1579" w:rsidP="00DA1579">
      <w:pPr>
        <w:rPr>
          <w:rFonts w:ascii="Calibri" w:hAnsi="Calibri" w:cs="Arial"/>
          <w:sz w:val="22"/>
          <w:szCs w:val="22"/>
        </w:rPr>
      </w:pPr>
    </w:p>
    <w:p w:rsidR="00DA1579" w:rsidRPr="00942F2B" w:rsidRDefault="00DA1579" w:rsidP="00DA1579">
      <w:pPr>
        <w:tabs>
          <w:tab w:val="left" w:pos="1701"/>
        </w:tabs>
        <w:rPr>
          <w:rFonts w:ascii="Calibri" w:hAnsi="Calibri" w:cs="Arial"/>
          <w:b/>
          <w:bCs/>
          <w:sz w:val="28"/>
          <w:szCs w:val="28"/>
        </w:rPr>
      </w:pPr>
      <w:r w:rsidRPr="00942F2B">
        <w:rPr>
          <w:rFonts w:ascii="Calibri" w:hAnsi="Calibri" w:cs="Arial"/>
          <w:b/>
          <w:bCs/>
          <w:sz w:val="28"/>
          <w:szCs w:val="28"/>
        </w:rPr>
        <w:t>Vårdform</w:t>
      </w:r>
      <w:bookmarkStart w:id="2" w:name="Inläggningsfall"/>
      <w:bookmarkEnd w:id="2"/>
      <w:r w:rsidRPr="00942F2B">
        <w:rPr>
          <w:rFonts w:ascii="Calibri" w:hAnsi="Calibri" w:cs="Arial"/>
          <w:b/>
          <w:bCs/>
          <w:sz w:val="28"/>
          <w:szCs w:val="28"/>
        </w:rPr>
        <w:t xml:space="preserve"> och behandling</w:t>
      </w:r>
    </w:p>
    <w:p w:rsidR="00DA1579" w:rsidRDefault="00DA1579" w:rsidP="00DA1579">
      <w:pPr>
        <w:tabs>
          <w:tab w:val="left" w:pos="1701"/>
        </w:tabs>
        <w:rPr>
          <w:rFonts w:ascii="Calibri" w:hAnsi="Calibri" w:cs="Arial"/>
          <w:sz w:val="22"/>
          <w:szCs w:val="22"/>
        </w:rPr>
      </w:pPr>
      <w:r w:rsidRPr="00942F2B">
        <w:rPr>
          <w:rFonts w:ascii="Calibri" w:hAnsi="Calibri" w:cs="Arial"/>
          <w:b/>
          <w:sz w:val="22"/>
          <w:szCs w:val="22"/>
        </w:rPr>
        <w:t xml:space="preserve">Inläggningsfall </w:t>
      </w:r>
    </w:p>
    <w:p w:rsidR="00DA1579" w:rsidRDefault="00DA1579" w:rsidP="00DA1579">
      <w:pPr>
        <w:tabs>
          <w:tab w:val="left" w:pos="1701"/>
        </w:tabs>
        <w:ind w:left="1701"/>
        <w:rPr>
          <w:rFonts w:ascii="Calibri" w:hAnsi="Calibri" w:cs="Arial"/>
          <w:sz w:val="22"/>
          <w:szCs w:val="22"/>
        </w:rPr>
      </w:pPr>
      <w:r>
        <w:rPr>
          <w:rFonts w:ascii="Calibri" w:hAnsi="Calibri" w:cs="Arial"/>
          <w:sz w:val="22"/>
          <w:szCs w:val="22"/>
        </w:rPr>
        <w:t>-</w:t>
      </w:r>
      <w:r w:rsidRPr="00CA7396">
        <w:rPr>
          <w:rFonts w:ascii="Calibri" w:hAnsi="Calibri" w:cs="Arial"/>
          <w:sz w:val="22"/>
          <w:szCs w:val="22"/>
        </w:rPr>
        <w:t>Allmänpåverkan, misstänkt sepsis, barn som kräks</w:t>
      </w:r>
    </w:p>
    <w:p w:rsidR="00DA1579" w:rsidRDefault="00DA1579" w:rsidP="00DA1579">
      <w:pPr>
        <w:tabs>
          <w:tab w:val="left" w:pos="1701"/>
        </w:tabs>
        <w:ind w:left="1701"/>
        <w:rPr>
          <w:rFonts w:ascii="Calibri" w:hAnsi="Calibri" w:cs="Arial"/>
          <w:sz w:val="22"/>
          <w:szCs w:val="22"/>
        </w:rPr>
      </w:pPr>
      <w:r>
        <w:rPr>
          <w:rFonts w:ascii="Calibri" w:hAnsi="Calibri" w:cs="Arial"/>
          <w:sz w:val="22"/>
          <w:szCs w:val="22"/>
        </w:rPr>
        <w:t>-B</w:t>
      </w:r>
      <w:r w:rsidRPr="00146A7A">
        <w:rPr>
          <w:rFonts w:ascii="Calibri" w:hAnsi="Calibri" w:cs="Arial"/>
          <w:sz w:val="22"/>
          <w:szCs w:val="22"/>
        </w:rPr>
        <w:t>arn med känd njursvikt, njurtransplanterat barn</w:t>
      </w:r>
      <w:r w:rsidRPr="00654A4D">
        <w:rPr>
          <w:rFonts w:ascii="Calibri" w:hAnsi="Calibri" w:cs="Arial"/>
          <w:sz w:val="22"/>
          <w:szCs w:val="22"/>
        </w:rPr>
        <w:t>, ev. barn med uttalad urinvägsanomali (endast en fungerande njure, grav hydronefros, VUR grad 5)</w:t>
      </w:r>
    </w:p>
    <w:p w:rsidR="00DA1579" w:rsidRPr="00EC739C" w:rsidRDefault="00DA1579" w:rsidP="00DA1579">
      <w:pPr>
        <w:tabs>
          <w:tab w:val="left" w:pos="1701"/>
        </w:tabs>
        <w:ind w:left="1701"/>
        <w:rPr>
          <w:rFonts w:ascii="Calibri" w:hAnsi="Calibri" w:cs="Arial"/>
          <w:sz w:val="22"/>
          <w:szCs w:val="22"/>
        </w:rPr>
      </w:pPr>
      <w:r>
        <w:rPr>
          <w:rFonts w:ascii="Calibri" w:hAnsi="Calibri" w:cs="Arial"/>
          <w:sz w:val="22"/>
          <w:szCs w:val="22"/>
        </w:rPr>
        <w:t xml:space="preserve">-Ev. </w:t>
      </w:r>
      <w:r w:rsidRPr="00DB4F2C">
        <w:rPr>
          <w:rFonts w:ascii="Calibri" w:hAnsi="Calibri" w:cs="Arial"/>
          <w:sz w:val="22"/>
          <w:szCs w:val="22"/>
        </w:rPr>
        <w:t>de yngsta (&lt;3</w:t>
      </w:r>
      <w:r w:rsidRPr="00137B24">
        <w:rPr>
          <w:rFonts w:ascii="Calibri" w:hAnsi="Calibri" w:cs="Arial"/>
          <w:sz w:val="22"/>
          <w:szCs w:val="22"/>
        </w:rPr>
        <w:t xml:space="preserve"> mån ålder)</w:t>
      </w:r>
      <w:r w:rsidRPr="007D1A05">
        <w:rPr>
          <w:rFonts w:ascii="Calibri" w:hAnsi="Calibri" w:cs="Arial"/>
          <w:sz w:val="22"/>
          <w:szCs w:val="22"/>
        </w:rPr>
        <w:t xml:space="preserve"> även om relativt opåverkade (behöver dock ej ges iv antibiotika om barnet kan ta emot po)</w:t>
      </w:r>
    </w:p>
    <w:p w:rsidR="00DA1579" w:rsidRPr="001D12DC" w:rsidRDefault="00DA1579" w:rsidP="00DA1579">
      <w:pPr>
        <w:tabs>
          <w:tab w:val="left" w:pos="1701"/>
        </w:tabs>
        <w:ind w:left="1080"/>
        <w:rPr>
          <w:rFonts w:ascii="Calibri" w:hAnsi="Calibri" w:cs="Arial"/>
          <w:sz w:val="22"/>
          <w:szCs w:val="22"/>
        </w:rPr>
      </w:pPr>
    </w:p>
    <w:p w:rsidR="00DA1579" w:rsidRPr="00942F2B" w:rsidRDefault="00DA1579" w:rsidP="00DA1579">
      <w:pPr>
        <w:tabs>
          <w:tab w:val="left" w:pos="1701"/>
        </w:tabs>
        <w:rPr>
          <w:rFonts w:ascii="Calibri" w:hAnsi="Calibri" w:cs="Arial"/>
          <w:sz w:val="22"/>
          <w:szCs w:val="22"/>
        </w:rPr>
      </w:pPr>
      <w:r w:rsidRPr="00942F2B">
        <w:rPr>
          <w:rFonts w:ascii="Calibri" w:hAnsi="Calibri" w:cs="Arial"/>
          <w:b/>
          <w:color w:val="000000"/>
          <w:sz w:val="22"/>
          <w:szCs w:val="22"/>
        </w:rPr>
        <w:t>Övriga behandlas polikliniskt</w:t>
      </w:r>
      <w:r w:rsidRPr="00942F2B">
        <w:rPr>
          <w:rFonts w:ascii="Calibri" w:hAnsi="Calibri" w:cs="Arial"/>
          <w:color w:val="000000"/>
          <w:sz w:val="22"/>
          <w:szCs w:val="22"/>
        </w:rPr>
        <w:t xml:space="preserve">. </w:t>
      </w:r>
    </w:p>
    <w:p w:rsidR="00DA1579" w:rsidRDefault="00DA1579" w:rsidP="00DA1579">
      <w:pPr>
        <w:tabs>
          <w:tab w:val="left" w:pos="1701"/>
        </w:tabs>
        <w:rPr>
          <w:rFonts w:ascii="Calibri" w:hAnsi="Calibri" w:cs="Arial"/>
          <w:color w:val="000000"/>
          <w:sz w:val="22"/>
          <w:szCs w:val="22"/>
        </w:rPr>
      </w:pPr>
    </w:p>
    <w:p w:rsidR="00DA1579" w:rsidRPr="00942F2B" w:rsidRDefault="00DA1579" w:rsidP="00DA1579">
      <w:pPr>
        <w:tabs>
          <w:tab w:val="left" w:pos="1701"/>
        </w:tabs>
        <w:ind w:left="1701" w:hanging="1701"/>
        <w:rPr>
          <w:rFonts w:ascii="Calibri" w:hAnsi="Calibri" w:cs="Arial"/>
          <w:color w:val="000000"/>
          <w:sz w:val="22"/>
          <w:szCs w:val="22"/>
        </w:rPr>
      </w:pPr>
      <w:r w:rsidRPr="00942F2B">
        <w:rPr>
          <w:rFonts w:ascii="Calibri" w:hAnsi="Calibri" w:cs="Arial"/>
          <w:b/>
          <w:color w:val="000000"/>
          <w:sz w:val="22"/>
          <w:szCs w:val="22"/>
        </w:rPr>
        <w:t>Föräldrar skall informeras</w:t>
      </w:r>
      <w:r w:rsidRPr="00942F2B">
        <w:rPr>
          <w:rFonts w:ascii="Calibri" w:hAnsi="Calibri" w:cs="Arial"/>
          <w:color w:val="000000"/>
          <w:sz w:val="22"/>
          <w:szCs w:val="22"/>
        </w:rPr>
        <w:t xml:space="preserve"> om att återkomma med barnet om</w:t>
      </w:r>
    </w:p>
    <w:p w:rsidR="00DA1579" w:rsidRPr="00942F2B" w:rsidRDefault="00DA1579" w:rsidP="00DA1579">
      <w:pPr>
        <w:widowControl/>
        <w:numPr>
          <w:ilvl w:val="0"/>
          <w:numId w:val="3"/>
        </w:numPr>
        <w:tabs>
          <w:tab w:val="left" w:pos="1701"/>
        </w:tabs>
        <w:rPr>
          <w:rFonts w:ascii="Calibri" w:hAnsi="Calibri" w:cs="Arial"/>
          <w:b/>
          <w:bCs/>
          <w:sz w:val="22"/>
          <w:szCs w:val="22"/>
          <w:u w:val="single"/>
        </w:rPr>
      </w:pPr>
      <w:r w:rsidRPr="00942F2B">
        <w:rPr>
          <w:rFonts w:ascii="Calibri" w:hAnsi="Calibri" w:cs="Arial"/>
          <w:color w:val="000000"/>
          <w:sz w:val="22"/>
          <w:szCs w:val="22"/>
        </w:rPr>
        <w:t>försämring trots behandling (obstruktion? resistent bakterie?)</w:t>
      </w:r>
    </w:p>
    <w:p w:rsidR="00DA1579" w:rsidRPr="00942F2B" w:rsidRDefault="00DA1579" w:rsidP="00DA1579">
      <w:pPr>
        <w:widowControl/>
        <w:numPr>
          <w:ilvl w:val="0"/>
          <w:numId w:val="3"/>
        </w:numPr>
        <w:tabs>
          <w:tab w:val="left" w:pos="1701"/>
        </w:tabs>
        <w:rPr>
          <w:rFonts w:ascii="Calibri" w:hAnsi="Calibri"/>
          <w:sz w:val="22"/>
          <w:szCs w:val="22"/>
        </w:rPr>
      </w:pPr>
      <w:r w:rsidRPr="00942F2B">
        <w:rPr>
          <w:rFonts w:ascii="Calibri" w:hAnsi="Calibri" w:cs="Arial"/>
          <w:color w:val="000000"/>
          <w:sz w:val="22"/>
          <w:szCs w:val="22"/>
        </w:rPr>
        <w:t xml:space="preserve">utebliven förbättring, dvs. inte blir feberfri inom 2 d (obstruktion? resistent bakterie?) </w:t>
      </w:r>
    </w:p>
    <w:p w:rsidR="00DA1579" w:rsidRPr="00942F2B" w:rsidRDefault="00DA1579" w:rsidP="00DA1579">
      <w:pPr>
        <w:widowControl/>
        <w:numPr>
          <w:ilvl w:val="0"/>
          <w:numId w:val="3"/>
        </w:numPr>
        <w:tabs>
          <w:tab w:val="left" w:pos="1701"/>
        </w:tabs>
        <w:rPr>
          <w:rFonts w:ascii="Calibri" w:hAnsi="Calibri"/>
          <w:sz w:val="22"/>
          <w:szCs w:val="22"/>
        </w:rPr>
      </w:pPr>
      <w:r w:rsidRPr="00942F2B">
        <w:rPr>
          <w:rFonts w:ascii="Calibri" w:hAnsi="Calibri" w:cs="Arial"/>
          <w:color w:val="000000"/>
          <w:sz w:val="22"/>
          <w:szCs w:val="22"/>
        </w:rPr>
        <w:t>barnet inte tar emot medicinen</w:t>
      </w:r>
    </w:p>
    <w:p w:rsidR="00DA1579" w:rsidRPr="00942F2B" w:rsidRDefault="00DA1579" w:rsidP="00DA1579">
      <w:pPr>
        <w:tabs>
          <w:tab w:val="left" w:pos="1701"/>
        </w:tabs>
        <w:rPr>
          <w:rFonts w:ascii="Calibri" w:hAnsi="Calibri" w:cs="Arial"/>
          <w:color w:val="000000"/>
          <w:sz w:val="22"/>
          <w:szCs w:val="22"/>
        </w:rPr>
      </w:pPr>
    </w:p>
    <w:p w:rsidR="00DA1579" w:rsidRPr="00942F2B" w:rsidRDefault="00DA1579" w:rsidP="00DA1579">
      <w:pPr>
        <w:tabs>
          <w:tab w:val="left" w:pos="1701"/>
        </w:tabs>
        <w:rPr>
          <w:rFonts w:ascii="Calibri" w:hAnsi="Calibri" w:cs="Arial"/>
          <w:color w:val="000000"/>
          <w:sz w:val="22"/>
          <w:szCs w:val="22"/>
        </w:rPr>
      </w:pPr>
      <w:r w:rsidRPr="001D12DC">
        <w:rPr>
          <w:rFonts w:ascii="Calibri" w:hAnsi="Calibri" w:cs="Arial"/>
          <w:b/>
          <w:color w:val="000000"/>
          <w:sz w:val="22"/>
          <w:szCs w:val="22"/>
        </w:rPr>
        <w:t>Barn med sänkt njurfunktion</w:t>
      </w:r>
      <w:r w:rsidRPr="00942F2B">
        <w:rPr>
          <w:rFonts w:ascii="Calibri" w:hAnsi="Calibri" w:cs="Arial"/>
          <w:color w:val="000000"/>
          <w:sz w:val="22"/>
          <w:szCs w:val="22"/>
        </w:rPr>
        <w:t xml:space="preserve"> – beakta GFR </w:t>
      </w:r>
      <w:r>
        <w:rPr>
          <w:rFonts w:ascii="Calibri" w:hAnsi="Calibri" w:cs="Arial"/>
          <w:color w:val="000000"/>
          <w:sz w:val="22"/>
          <w:szCs w:val="22"/>
        </w:rPr>
        <w:t xml:space="preserve">vid dosering! </w:t>
      </w:r>
    </w:p>
    <w:p w:rsidR="00DA1579" w:rsidRDefault="00DA1579" w:rsidP="00DA1579">
      <w:pPr>
        <w:tabs>
          <w:tab w:val="left" w:pos="1701"/>
        </w:tabs>
        <w:rPr>
          <w:rFonts w:ascii="Calibri" w:hAnsi="Calibri" w:cs="Arial"/>
          <w:b/>
          <w:bCs/>
          <w:sz w:val="22"/>
          <w:szCs w:val="22"/>
        </w:rPr>
      </w:pPr>
    </w:p>
    <w:p w:rsidR="00DA1579" w:rsidRPr="00942F2B" w:rsidRDefault="00DA1579" w:rsidP="00DA1579">
      <w:pPr>
        <w:tabs>
          <w:tab w:val="left" w:pos="1701"/>
        </w:tabs>
        <w:rPr>
          <w:rFonts w:ascii="Calibri" w:hAnsi="Calibri" w:cs="Arial"/>
          <w:b/>
          <w:bCs/>
          <w:sz w:val="22"/>
          <w:szCs w:val="22"/>
        </w:rPr>
      </w:pPr>
      <w:r w:rsidRPr="00C933F5">
        <w:rPr>
          <w:rFonts w:ascii="Calibri" w:hAnsi="Calibri" w:cs="Arial"/>
          <w:b/>
          <w:bCs/>
          <w:sz w:val="22"/>
          <w:szCs w:val="22"/>
        </w:rPr>
        <w:t>Ge info-broschyren till alla som får behandling för pyelonefrit</w:t>
      </w:r>
      <w:r>
        <w:rPr>
          <w:rFonts w:ascii="Calibri" w:hAnsi="Calibri" w:cs="Arial"/>
          <w:b/>
          <w:bCs/>
          <w:sz w:val="22"/>
          <w:szCs w:val="22"/>
        </w:rPr>
        <w:t>.</w:t>
      </w:r>
    </w:p>
    <w:p w:rsidR="00DA1579" w:rsidRPr="00942F2B" w:rsidRDefault="00DA1579" w:rsidP="00DA1579">
      <w:pPr>
        <w:autoSpaceDE w:val="0"/>
        <w:autoSpaceDN w:val="0"/>
        <w:adjustRightInd w:val="0"/>
        <w:rPr>
          <w:rFonts w:ascii="Calibri" w:hAnsi="Calibri" w:cs="Arial"/>
          <w:b/>
          <w:color w:val="000000"/>
          <w:sz w:val="22"/>
          <w:szCs w:val="22"/>
        </w:rPr>
      </w:pPr>
    </w:p>
    <w:p w:rsidR="00DA1579" w:rsidRDefault="00DA1579" w:rsidP="00DA1579">
      <w:pPr>
        <w:autoSpaceDE w:val="0"/>
        <w:autoSpaceDN w:val="0"/>
        <w:adjustRightInd w:val="0"/>
        <w:rPr>
          <w:rFonts w:ascii="Calibri" w:hAnsi="Calibri" w:cs="Arial"/>
          <w:b/>
          <w:color w:val="000000"/>
          <w:sz w:val="28"/>
          <w:szCs w:val="28"/>
        </w:rPr>
      </w:pPr>
    </w:p>
    <w:p w:rsidR="00DA1579" w:rsidRDefault="00DA1579" w:rsidP="00DA1579">
      <w:pPr>
        <w:autoSpaceDE w:val="0"/>
        <w:autoSpaceDN w:val="0"/>
        <w:adjustRightInd w:val="0"/>
        <w:rPr>
          <w:rFonts w:ascii="Calibri" w:hAnsi="Calibri" w:cs="Arial"/>
          <w:b/>
          <w:color w:val="000000"/>
          <w:sz w:val="28"/>
          <w:szCs w:val="28"/>
        </w:rPr>
      </w:pPr>
      <w:r w:rsidRPr="008E6D96">
        <w:rPr>
          <w:rFonts w:ascii="Calibri" w:hAnsi="Calibri" w:cs="Arial"/>
          <w:b/>
          <w:color w:val="000000"/>
          <w:sz w:val="28"/>
          <w:szCs w:val="28"/>
        </w:rPr>
        <w:t xml:space="preserve">Vidare handläggning efter </w:t>
      </w:r>
      <w:r w:rsidRPr="008E6D96">
        <w:rPr>
          <w:rFonts w:ascii="Calibri" w:hAnsi="Calibri" w:cs="Arial"/>
          <w:b/>
          <w:bCs/>
          <w:color w:val="000000"/>
          <w:sz w:val="28"/>
          <w:szCs w:val="28"/>
        </w:rPr>
        <w:t xml:space="preserve">säkerställd diagnos </w:t>
      </w:r>
      <w:r w:rsidRPr="008E6D96">
        <w:rPr>
          <w:rFonts w:ascii="Calibri" w:hAnsi="Calibri" w:cs="Arial"/>
          <w:b/>
          <w:color w:val="000000"/>
          <w:sz w:val="28"/>
          <w:szCs w:val="28"/>
        </w:rPr>
        <w:t>eller vid stark misstanke om</w:t>
      </w:r>
      <w:r w:rsidRPr="00942F2B">
        <w:rPr>
          <w:rFonts w:ascii="Calibri" w:hAnsi="Calibri" w:cs="Arial"/>
          <w:b/>
          <w:color w:val="000000"/>
          <w:sz w:val="28"/>
          <w:szCs w:val="28"/>
        </w:rPr>
        <w:t xml:space="preserve"> UVI. </w:t>
      </w:r>
    </w:p>
    <w:p w:rsidR="00DA1579" w:rsidRDefault="00DA1579" w:rsidP="00DA1579">
      <w:pPr>
        <w:autoSpaceDE w:val="0"/>
        <w:autoSpaceDN w:val="0"/>
        <w:adjustRightInd w:val="0"/>
        <w:rPr>
          <w:rFonts w:ascii="Calibri" w:hAnsi="Calibri" w:cs="Arial"/>
          <w:b/>
          <w:color w:val="000000"/>
          <w:sz w:val="28"/>
          <w:szCs w:val="28"/>
        </w:rPr>
      </w:pPr>
    </w:p>
    <w:p w:rsidR="00DA1579" w:rsidRPr="008E6D96" w:rsidRDefault="00DA1579" w:rsidP="00DA1579">
      <w:pPr>
        <w:widowControl/>
        <w:numPr>
          <w:ilvl w:val="0"/>
          <w:numId w:val="7"/>
        </w:numPr>
        <w:autoSpaceDE w:val="0"/>
        <w:autoSpaceDN w:val="0"/>
        <w:adjustRightInd w:val="0"/>
        <w:contextualSpacing/>
        <w:rPr>
          <w:rFonts w:ascii="Calibri" w:hAnsi="Calibri" w:cs="Arial"/>
          <w:b/>
          <w:color w:val="000000"/>
          <w:sz w:val="28"/>
          <w:szCs w:val="28"/>
        </w:rPr>
      </w:pPr>
      <w:r w:rsidRPr="008E6D96">
        <w:rPr>
          <w:rFonts w:ascii="Calibri" w:hAnsi="Calibri" w:cs="Arial"/>
          <w:b/>
          <w:color w:val="000000"/>
          <w:sz w:val="28"/>
          <w:szCs w:val="28"/>
        </w:rPr>
        <w:t>Barn &lt;2 år</w:t>
      </w:r>
    </w:p>
    <w:p w:rsidR="00DA1579" w:rsidRDefault="00DA1579" w:rsidP="00DA1579">
      <w:pPr>
        <w:autoSpaceDE w:val="0"/>
        <w:autoSpaceDN w:val="0"/>
        <w:adjustRightInd w:val="0"/>
        <w:ind w:left="735"/>
        <w:rPr>
          <w:rFonts w:ascii="Calibri" w:hAnsi="Calibri" w:cs="Arial"/>
          <w:b/>
          <w:color w:val="000000"/>
          <w:sz w:val="28"/>
          <w:szCs w:val="22"/>
          <w:highlight w:val="yellow"/>
        </w:rPr>
      </w:pPr>
    </w:p>
    <w:p w:rsidR="00DA1579" w:rsidRPr="008E6D96" w:rsidRDefault="00DA1579" w:rsidP="00DA1579">
      <w:pPr>
        <w:widowControl/>
        <w:numPr>
          <w:ilvl w:val="1"/>
          <w:numId w:val="7"/>
        </w:numPr>
        <w:autoSpaceDE w:val="0"/>
        <w:autoSpaceDN w:val="0"/>
        <w:adjustRightInd w:val="0"/>
        <w:contextualSpacing/>
        <w:rPr>
          <w:rFonts w:ascii="Calibri" w:hAnsi="Calibri" w:cs="Arial"/>
          <w:b/>
          <w:color w:val="000000"/>
          <w:sz w:val="28"/>
          <w:szCs w:val="22"/>
        </w:rPr>
      </w:pPr>
      <w:r w:rsidRPr="007C14A1">
        <w:rPr>
          <w:rFonts w:ascii="Calibri" w:hAnsi="Calibri" w:cs="Arial"/>
          <w:b/>
          <w:color w:val="000000"/>
          <w:sz w:val="28"/>
          <w:szCs w:val="22"/>
        </w:rPr>
        <w:t xml:space="preserve"> </w:t>
      </w:r>
      <w:r w:rsidRPr="008E6D96">
        <w:rPr>
          <w:rFonts w:ascii="Calibri" w:hAnsi="Calibri" w:cs="Arial"/>
          <w:b/>
          <w:color w:val="000000"/>
          <w:sz w:val="28"/>
          <w:szCs w:val="22"/>
        </w:rPr>
        <w:t xml:space="preserve">Barn &lt;2 år - Första UVI </w:t>
      </w:r>
    </w:p>
    <w:p w:rsidR="00DA1579" w:rsidRPr="008E6D96" w:rsidRDefault="00DA1579" w:rsidP="00DA1579">
      <w:pPr>
        <w:autoSpaceDE w:val="0"/>
        <w:autoSpaceDN w:val="0"/>
        <w:adjustRightInd w:val="0"/>
        <w:ind w:left="360" w:firstLine="349"/>
        <w:rPr>
          <w:rFonts w:ascii="Calibri" w:hAnsi="Calibri" w:cs="Arial"/>
          <w:b/>
          <w:color w:val="000000"/>
          <w:sz w:val="28"/>
          <w:szCs w:val="22"/>
        </w:rPr>
      </w:pPr>
      <w:r w:rsidRPr="008E6D96">
        <w:rPr>
          <w:rFonts w:ascii="Calibri" w:hAnsi="Calibri" w:cs="Arial"/>
          <w:b/>
          <w:color w:val="000000"/>
          <w:sz w:val="28"/>
          <w:szCs w:val="22"/>
        </w:rPr>
        <w:t>1.1.1 Huddinge:</w:t>
      </w:r>
    </w:p>
    <w:p w:rsidR="00DA1579" w:rsidRPr="008E6D96" w:rsidRDefault="00DA1579" w:rsidP="00DA1579">
      <w:pPr>
        <w:ind w:left="720"/>
        <w:rPr>
          <w:rFonts w:ascii="Calibri" w:hAnsi="Calibri"/>
          <w:b/>
          <w:bCs/>
          <w:sz w:val="22"/>
        </w:rPr>
      </w:pPr>
      <w:r w:rsidRPr="008E6D96">
        <w:rPr>
          <w:rFonts w:ascii="Calibri" w:hAnsi="Calibri"/>
          <w:b/>
          <w:bCs/>
          <w:sz w:val="22"/>
        </w:rPr>
        <w:t>På akuten, barn som planeras skötas polikliniskt:</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 xml:space="preserve">Skriv recept på antibiotika (i första hand Cedax) för 10 dagars behandling. </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När Cedax inte längre finns tillgängligt (from början av 2017): Ge tillräckligt många doser av ceftibuten (Isocef) så att det räcker till ev. återbesök på UVI-mottagningen.</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Om Isocef inte finns, använd cefixime (Suprax). Något av dessa preparat kommer att finnas på barnakutmottagningen. Dosering, v</w:t>
      </w:r>
      <w:r>
        <w:rPr>
          <w:rFonts w:ascii="Calibri" w:hAnsi="Calibri"/>
          <w:sz w:val="22"/>
        </w:rPr>
        <w:t>.</w:t>
      </w:r>
      <w:r w:rsidRPr="008E6D96">
        <w:rPr>
          <w:rFonts w:ascii="Calibri" w:hAnsi="Calibri"/>
          <w:sz w:val="22"/>
        </w:rPr>
        <w:t>g</w:t>
      </w:r>
      <w:r>
        <w:rPr>
          <w:rFonts w:ascii="Calibri" w:hAnsi="Calibri"/>
          <w:sz w:val="22"/>
        </w:rPr>
        <w:t>.</w:t>
      </w:r>
      <w:r w:rsidRPr="008E6D96">
        <w:rPr>
          <w:rFonts w:ascii="Calibri" w:hAnsi="Calibri"/>
          <w:sz w:val="22"/>
        </w:rPr>
        <w:t xml:space="preserve"> se UVI-PM.</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 xml:space="preserve">Om vare sig ceftibuten eller cefixime finns att tillgå, skriv in barnet B88/mobilen och sätt in ceftriaxone iv. Byte till lämpligt po antibiotika görs vid uppföljning på UVI-mottagningen efter att resistensbestämningen erhållits. </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lastRenderedPageBreak/>
        <w:t xml:space="preserve">Om CRP &lt;70 och feberduration &lt;1 dygn vid akutbesöket görs omkontroll av CRP ett dygn senare. </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Boka telefontid 1-2 dagar efter akutbesöket för besked till föräldrar om urinodling och ev. uppföljning. Man kan redan nu boka återbesök på UVI-mottagningen (B88 bokningsresurs UVI-mottagning) och ge föräldrarna en skriftlig kallelse. Vid negativ odling får man avboka besöket.</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Uppmana föräldrarna att höra av sig om barnet inte blir bättre. Obstruktion? Resistent stam?</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Förbeställ (men skicka inte) remiss för akut ultraljud njurar med diagnos ”Förstagångspyelonefrit” och frågeställning ”Avflödeshinder?”.</w:t>
      </w:r>
    </w:p>
    <w:p w:rsidR="00DA1579" w:rsidRPr="008E6D96" w:rsidRDefault="00DA1579" w:rsidP="00DA1579">
      <w:pPr>
        <w:rPr>
          <w:rFonts w:ascii="Calibri" w:hAnsi="Calibri"/>
          <w:sz w:val="22"/>
        </w:rPr>
      </w:pP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b/>
          <w:sz w:val="22"/>
        </w:rPr>
        <w:t>När UVI-diagnosen är klar:</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Boka in ett åb</w:t>
      </w:r>
      <w:r>
        <w:rPr>
          <w:rFonts w:ascii="Calibri" w:hAnsi="Calibri"/>
          <w:sz w:val="22"/>
        </w:rPr>
        <w:t>.</w:t>
      </w:r>
      <w:r w:rsidRPr="008E6D96">
        <w:rPr>
          <w:rFonts w:ascii="Calibri" w:hAnsi="Calibri"/>
          <w:sz w:val="22"/>
        </w:rPr>
        <w:t xml:space="preserve"> på B88:s UVI mottagning (bokningsresursen ”UVI mottagning”) och se till att ultraljudsremissen skickas iväg efter att man har skrivit på den tid som patienten fått på UVI-mottagningen. </w:t>
      </w:r>
    </w:p>
    <w:p w:rsidR="00DA1579" w:rsidRPr="008E6D96" w:rsidRDefault="00DA1579" w:rsidP="00DA1579">
      <w:pPr>
        <w:widowControl/>
        <w:numPr>
          <w:ilvl w:val="1"/>
          <w:numId w:val="6"/>
        </w:numPr>
        <w:tabs>
          <w:tab w:val="clear" w:pos="1440"/>
          <w:tab w:val="num" w:pos="1800"/>
        </w:tabs>
        <w:ind w:left="1800"/>
        <w:rPr>
          <w:rFonts w:ascii="Calibri" w:hAnsi="Calibri"/>
          <w:sz w:val="22"/>
        </w:rPr>
      </w:pPr>
      <w:r w:rsidRPr="008E6D96">
        <w:rPr>
          <w:rFonts w:ascii="Calibri" w:hAnsi="Calibri"/>
          <w:sz w:val="22"/>
        </w:rPr>
        <w:t>Barn som söker tisdag – fredag</w:t>
      </w:r>
      <w:r w:rsidRPr="008E6D96">
        <w:rPr>
          <w:rFonts w:ascii="Calibri" w:hAnsi="Calibri"/>
          <w:sz w:val="22"/>
        </w:rPr>
        <w:tab/>
        <w:t>Ultraljud och återbesök måndag kl 13</w:t>
      </w:r>
    </w:p>
    <w:p w:rsidR="00DA1579" w:rsidRDefault="00DA1579" w:rsidP="00DA1579">
      <w:pPr>
        <w:widowControl/>
        <w:numPr>
          <w:ilvl w:val="1"/>
          <w:numId w:val="6"/>
        </w:numPr>
        <w:tabs>
          <w:tab w:val="clear" w:pos="1440"/>
          <w:tab w:val="num" w:pos="1800"/>
        </w:tabs>
        <w:ind w:left="1800"/>
        <w:rPr>
          <w:rFonts w:ascii="Calibri" w:hAnsi="Calibri"/>
          <w:sz w:val="22"/>
        </w:rPr>
      </w:pPr>
      <w:r w:rsidRPr="008E6D96">
        <w:rPr>
          <w:rFonts w:ascii="Calibri" w:hAnsi="Calibri"/>
          <w:sz w:val="22"/>
        </w:rPr>
        <w:t>Barn som söker lördag - måndag</w:t>
      </w:r>
      <w:r w:rsidRPr="008E6D96">
        <w:rPr>
          <w:rFonts w:ascii="Calibri" w:hAnsi="Calibri"/>
          <w:sz w:val="22"/>
        </w:rPr>
        <w:tab/>
        <w:t>Ultraljud och återbesök torsdag kl 13</w:t>
      </w:r>
    </w:p>
    <w:p w:rsidR="00DA1579" w:rsidRPr="008E3177" w:rsidRDefault="00DA1579" w:rsidP="00DA1579">
      <w:pPr>
        <w:ind w:left="1800"/>
        <w:rPr>
          <w:rFonts w:ascii="Calibri" w:hAnsi="Calibri"/>
          <w:sz w:val="22"/>
        </w:rPr>
      </w:pP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 xml:space="preserve">Ring föräldrar och ge dem tid för ultraljud och återbesök. Informera om att de bokade tiderna är ungefärliga. </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På återbesöksdagen skall man gå direkt till Röntgen för ultraljud och därefter direkt till Albatross, B57-59 för läkarbesök.</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Det är viktigt att resistensbestämningen är klar vid återbesöket på UVI-mottagningen.</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Är diagnosen fel eller oklar hanteras ärendet vidare på akuten. Avboka ev. tid på UVI-mottagningen.</w:t>
      </w:r>
    </w:p>
    <w:p w:rsidR="00DA1579" w:rsidRPr="008E6D96" w:rsidRDefault="00DA1579" w:rsidP="00DA1579">
      <w:pPr>
        <w:ind w:left="360"/>
        <w:rPr>
          <w:rFonts w:ascii="Calibri" w:hAnsi="Calibri"/>
          <w:sz w:val="22"/>
        </w:rPr>
      </w:pPr>
    </w:p>
    <w:p w:rsidR="00DA1579" w:rsidRPr="008E6D96" w:rsidRDefault="00DA1579" w:rsidP="00DA1579">
      <w:pPr>
        <w:ind w:left="720"/>
        <w:rPr>
          <w:rFonts w:ascii="Calibri" w:hAnsi="Calibri"/>
          <w:b/>
          <w:bCs/>
          <w:sz w:val="22"/>
        </w:rPr>
      </w:pPr>
      <w:r w:rsidRPr="008E6D96">
        <w:rPr>
          <w:rFonts w:ascii="Calibri" w:hAnsi="Calibri"/>
          <w:b/>
          <w:bCs/>
          <w:sz w:val="22"/>
        </w:rPr>
        <w:t>På B88:</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CRP kontrolleras dagligen fram till det är stabilt eller sjunker.</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 xml:space="preserve">Nytt urinstatus och ny urinodling innan utskrivning, tidigare om barnet inte snabbt tillfrisknar. </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 xml:space="preserve">Ultraljud njurar (dagtid) så snart diagnos fastställts. Ta helst inte ”drop-in-”-tiderna på måndag och torsdag i anspråk. </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 xml:space="preserve">Vid utskrivning: </w:t>
      </w:r>
    </w:p>
    <w:p w:rsidR="00DA1579" w:rsidRPr="008E6D96" w:rsidRDefault="00DA1579" w:rsidP="00DA1579">
      <w:pPr>
        <w:widowControl/>
        <w:numPr>
          <w:ilvl w:val="1"/>
          <w:numId w:val="6"/>
        </w:numPr>
        <w:tabs>
          <w:tab w:val="clear" w:pos="1440"/>
          <w:tab w:val="num" w:pos="1800"/>
        </w:tabs>
        <w:autoSpaceDE w:val="0"/>
        <w:autoSpaceDN w:val="0"/>
        <w:adjustRightInd w:val="0"/>
        <w:ind w:left="1794" w:hanging="357"/>
        <w:contextualSpacing/>
        <w:rPr>
          <w:rStyle w:val="Hyperlnk"/>
          <w:rFonts w:ascii="Calibri" w:hAnsi="Calibri" w:cs="Arial"/>
          <w:color w:val="000000"/>
          <w:sz w:val="22"/>
          <w:szCs w:val="22"/>
        </w:rPr>
      </w:pPr>
      <w:r w:rsidRPr="008E6D96">
        <w:rPr>
          <w:rFonts w:ascii="Calibri" w:hAnsi="Calibri" w:cs="Arial"/>
          <w:color w:val="000000"/>
          <w:sz w:val="22"/>
          <w:szCs w:val="22"/>
        </w:rPr>
        <w:t xml:space="preserve">Föräldrarna informeras om UVI; allmän info + fortsatt behandling och utredning. </w:t>
      </w:r>
    </w:p>
    <w:p w:rsidR="00DA1579" w:rsidRPr="008E6D96" w:rsidRDefault="00DA1579" w:rsidP="00DA1579">
      <w:pPr>
        <w:widowControl/>
        <w:numPr>
          <w:ilvl w:val="1"/>
          <w:numId w:val="6"/>
        </w:numPr>
        <w:tabs>
          <w:tab w:val="clear" w:pos="1440"/>
          <w:tab w:val="num" w:pos="1800"/>
        </w:tabs>
        <w:autoSpaceDE w:val="0"/>
        <w:autoSpaceDN w:val="0"/>
        <w:adjustRightInd w:val="0"/>
        <w:ind w:left="1800"/>
        <w:contextualSpacing/>
        <w:rPr>
          <w:rFonts w:ascii="Calibri" w:hAnsi="Calibri"/>
          <w:sz w:val="22"/>
        </w:rPr>
      </w:pPr>
      <w:r w:rsidRPr="008E6D96">
        <w:rPr>
          <w:rFonts w:ascii="Calibri" w:hAnsi="Calibri" w:cs="Arial"/>
          <w:bCs/>
          <w:sz w:val="22"/>
          <w:szCs w:val="22"/>
        </w:rPr>
        <w:t>Förskriv recept enligt resistensbestämning (v.g. se UVI-PM för antibiotikaval) eller ge</w:t>
      </w:r>
      <w:r w:rsidRPr="008E6D96">
        <w:rPr>
          <w:rFonts w:ascii="Calibri" w:hAnsi="Calibri" w:cs="Arial"/>
          <w:sz w:val="22"/>
          <w:szCs w:val="22"/>
        </w:rPr>
        <w:t xml:space="preserve"> ut tillräckligt många doser ceftibuten/cefixime för fortsatt </w:t>
      </w:r>
      <w:r w:rsidRPr="008E6D96">
        <w:rPr>
          <w:rFonts w:ascii="Calibri" w:hAnsi="Calibri" w:cs="Arial"/>
          <w:bCs/>
          <w:sz w:val="22"/>
          <w:szCs w:val="22"/>
        </w:rPr>
        <w:t xml:space="preserve">behandling </w:t>
      </w:r>
    </w:p>
    <w:p w:rsidR="00DA1579" w:rsidRPr="008E6D96" w:rsidRDefault="00DA1579" w:rsidP="00DA1579">
      <w:pPr>
        <w:widowControl/>
        <w:numPr>
          <w:ilvl w:val="1"/>
          <w:numId w:val="6"/>
        </w:numPr>
        <w:tabs>
          <w:tab w:val="clear" w:pos="1440"/>
        </w:tabs>
        <w:ind w:left="1800"/>
        <w:rPr>
          <w:rFonts w:ascii="Calibri" w:hAnsi="Calibri"/>
          <w:sz w:val="22"/>
        </w:rPr>
      </w:pPr>
      <w:r w:rsidRPr="008E6D96">
        <w:rPr>
          <w:rFonts w:ascii="Calibri" w:hAnsi="Calibri"/>
          <w:sz w:val="22"/>
        </w:rPr>
        <w:t>Ge telefonnummer till B88 till föräldrar för frågor om ev. uppföljning.</w:t>
      </w:r>
    </w:p>
    <w:p w:rsidR="00DA1579" w:rsidRPr="008E6D96" w:rsidRDefault="00DA1579" w:rsidP="00DA1579">
      <w:pPr>
        <w:ind w:left="1800"/>
        <w:rPr>
          <w:rFonts w:ascii="Calibri" w:hAnsi="Calibri"/>
          <w:sz w:val="22"/>
        </w:rPr>
      </w:pPr>
      <w:r w:rsidRPr="008E6D96">
        <w:rPr>
          <w:rFonts w:ascii="Calibri" w:hAnsi="Calibri"/>
          <w:sz w:val="22"/>
        </w:rPr>
        <w:t xml:space="preserve"> </w:t>
      </w:r>
    </w:p>
    <w:p w:rsidR="00DA1579" w:rsidRPr="008E6D96" w:rsidRDefault="00DA1579" w:rsidP="00DA1579">
      <w:pPr>
        <w:widowControl/>
        <w:numPr>
          <w:ilvl w:val="1"/>
          <w:numId w:val="6"/>
        </w:numPr>
        <w:tabs>
          <w:tab w:val="clear" w:pos="1440"/>
        </w:tabs>
        <w:ind w:left="1800"/>
        <w:rPr>
          <w:rFonts w:ascii="Calibri" w:hAnsi="Calibri"/>
          <w:sz w:val="22"/>
        </w:rPr>
      </w:pPr>
      <w:r w:rsidRPr="008E6D96">
        <w:rPr>
          <w:rFonts w:ascii="Calibri" w:hAnsi="Calibri"/>
          <w:b/>
          <w:sz w:val="22"/>
        </w:rPr>
        <w:t>Om UVI utan riskfaktor och med normalt UL</w:t>
      </w:r>
      <w:r w:rsidRPr="008E6D96">
        <w:rPr>
          <w:rFonts w:ascii="Calibri" w:hAnsi="Calibri"/>
          <w:sz w:val="22"/>
        </w:rPr>
        <w:t xml:space="preserve"> - inga vidare kontroller. Uppmanas återkomma vid misstanke om ny UVI.</w:t>
      </w:r>
    </w:p>
    <w:p w:rsidR="00DA1579" w:rsidRPr="008E6D96" w:rsidRDefault="00DA1579" w:rsidP="00DA1579">
      <w:pPr>
        <w:widowControl/>
        <w:numPr>
          <w:ilvl w:val="1"/>
          <w:numId w:val="6"/>
        </w:numPr>
        <w:tabs>
          <w:tab w:val="clear" w:pos="1440"/>
          <w:tab w:val="num" w:pos="1800"/>
        </w:tabs>
        <w:autoSpaceDE w:val="0"/>
        <w:autoSpaceDN w:val="0"/>
        <w:adjustRightInd w:val="0"/>
        <w:ind w:left="1800"/>
        <w:contextualSpacing/>
        <w:rPr>
          <w:rFonts w:ascii="Calibri" w:hAnsi="Calibri"/>
          <w:sz w:val="22"/>
        </w:rPr>
      </w:pPr>
      <w:r w:rsidRPr="008E6D96">
        <w:rPr>
          <w:rFonts w:ascii="Calibri" w:hAnsi="Calibri"/>
          <w:b/>
          <w:sz w:val="22"/>
        </w:rPr>
        <w:t>Om UVI med riskfaktor</w:t>
      </w:r>
      <w:r w:rsidRPr="008E6D96">
        <w:rPr>
          <w:rFonts w:ascii="Calibri" w:hAnsi="Calibri"/>
          <w:sz w:val="22"/>
        </w:rPr>
        <w:t xml:space="preserve"> – remiss för till BLM som planerar för DMSA inom 1 månad.</w:t>
      </w:r>
    </w:p>
    <w:p w:rsidR="00DA1579" w:rsidRPr="008E6D96" w:rsidRDefault="00DA1579" w:rsidP="00DA1579">
      <w:pPr>
        <w:widowControl/>
        <w:numPr>
          <w:ilvl w:val="1"/>
          <w:numId w:val="6"/>
        </w:numPr>
        <w:tabs>
          <w:tab w:val="clear" w:pos="1440"/>
          <w:tab w:val="num" w:pos="1778"/>
        </w:tabs>
        <w:ind w:left="1800"/>
        <w:rPr>
          <w:rFonts w:ascii="Calibri" w:hAnsi="Calibri"/>
          <w:sz w:val="22"/>
        </w:rPr>
      </w:pPr>
      <w:r w:rsidRPr="008E6D96">
        <w:rPr>
          <w:rFonts w:ascii="Calibri" w:hAnsi="Calibri"/>
          <w:b/>
          <w:sz w:val="22"/>
        </w:rPr>
        <w:t>Om UVI med patologiskt UL</w:t>
      </w:r>
      <w:r w:rsidRPr="008E6D96">
        <w:rPr>
          <w:rFonts w:ascii="Calibri" w:hAnsi="Calibri"/>
          <w:sz w:val="22"/>
        </w:rPr>
        <w:t xml:space="preserve"> – sätt in profylax och beställ MUC med önskemål att us</w:t>
      </w:r>
      <w:r>
        <w:rPr>
          <w:rFonts w:ascii="Calibri" w:hAnsi="Calibri"/>
          <w:sz w:val="22"/>
        </w:rPr>
        <w:t>.</w:t>
      </w:r>
      <w:r w:rsidRPr="008E6D96">
        <w:rPr>
          <w:rFonts w:ascii="Calibri" w:hAnsi="Calibri"/>
          <w:sz w:val="22"/>
        </w:rPr>
        <w:t xml:space="preserve"> utförs så snart som möjligt, helst inom 1 mån. Samma dag som MUC genomförs skall patienten få en dos av ett annat antibiotikum än det som </w:t>
      </w:r>
      <w:r w:rsidRPr="008E6D96">
        <w:rPr>
          <w:rFonts w:ascii="Calibri" w:hAnsi="Calibri"/>
          <w:sz w:val="22"/>
        </w:rPr>
        <w:lastRenderedPageBreak/>
        <w:t>patienten står på i profylaktiskt syfte för att förhindra kateterinducerad UVI. Se separat PM ”MUC profylax”.</w:t>
      </w:r>
      <w:r w:rsidRPr="008E6D96">
        <w:rPr>
          <w:rFonts w:ascii="Calibri" w:hAnsi="Calibri" w:cs="Arial"/>
          <w:color w:val="000000"/>
          <w:sz w:val="22"/>
          <w:szCs w:val="22"/>
        </w:rPr>
        <w:t xml:space="preserve"> </w:t>
      </w:r>
    </w:p>
    <w:p w:rsidR="00DA1579" w:rsidRPr="008E6D96" w:rsidRDefault="00DA1579" w:rsidP="00DA1579">
      <w:pPr>
        <w:ind w:left="1800"/>
        <w:rPr>
          <w:rFonts w:ascii="Calibri" w:hAnsi="Calibri"/>
          <w:sz w:val="22"/>
        </w:rPr>
      </w:pPr>
    </w:p>
    <w:p w:rsidR="00DA1579" w:rsidRPr="008E6D96" w:rsidRDefault="00DA1579" w:rsidP="00DA1579">
      <w:pPr>
        <w:ind w:left="1800"/>
        <w:rPr>
          <w:rFonts w:ascii="Calibri" w:hAnsi="Calibri"/>
          <w:sz w:val="22"/>
        </w:rPr>
      </w:pPr>
      <w:r w:rsidRPr="008E6D96">
        <w:rPr>
          <w:rFonts w:ascii="Calibri" w:hAnsi="Calibri"/>
          <w:sz w:val="22"/>
        </w:rPr>
        <w:t xml:space="preserve">Om du inte har möjlighet att följa upp MUC-svaret själv: </w:t>
      </w:r>
      <w:r w:rsidRPr="008E6D96">
        <w:rPr>
          <w:rFonts w:ascii="Calibri" w:hAnsi="Calibri" w:cs="Arial"/>
          <w:color w:val="000000"/>
          <w:sz w:val="22"/>
          <w:szCs w:val="22"/>
        </w:rPr>
        <w:t>boka telefontid eller återbesök (t.ex. tolkbehov) på UVI-mottagning</w:t>
      </w:r>
      <w:r w:rsidRPr="008E6D96">
        <w:rPr>
          <w:rFonts w:ascii="Calibri" w:hAnsi="Calibri"/>
          <w:sz w:val="22"/>
        </w:rPr>
        <w:t>en.</w:t>
      </w:r>
    </w:p>
    <w:p w:rsidR="00DA1579" w:rsidRPr="008E6D96" w:rsidRDefault="00DA1579" w:rsidP="00DA1579">
      <w:pPr>
        <w:ind w:left="1800"/>
        <w:rPr>
          <w:rFonts w:ascii="Calibri" w:hAnsi="Calibri"/>
          <w:sz w:val="22"/>
        </w:rPr>
      </w:pPr>
    </w:p>
    <w:p w:rsidR="00DA1579" w:rsidRPr="008E6D96" w:rsidRDefault="00DA1579" w:rsidP="00DA1579">
      <w:pPr>
        <w:ind w:left="1800"/>
        <w:rPr>
          <w:rFonts w:ascii="Calibri" w:hAnsi="Calibri"/>
          <w:b/>
          <w:sz w:val="22"/>
        </w:rPr>
      </w:pPr>
      <w:r w:rsidRPr="008E6D96">
        <w:rPr>
          <w:rFonts w:ascii="Calibri" w:hAnsi="Calibri"/>
          <w:b/>
          <w:sz w:val="22"/>
        </w:rPr>
        <w:t>När MUC-svaret erhållits:</w:t>
      </w:r>
    </w:p>
    <w:p w:rsidR="00DA1579" w:rsidRPr="008E6D96" w:rsidRDefault="00DA1579" w:rsidP="00DA1579">
      <w:pPr>
        <w:ind w:left="1800"/>
        <w:rPr>
          <w:rFonts w:ascii="Calibri" w:hAnsi="Calibri"/>
          <w:sz w:val="22"/>
        </w:rPr>
      </w:pPr>
      <w:r w:rsidRPr="008E6D96">
        <w:rPr>
          <w:rFonts w:ascii="Calibri" w:hAnsi="Calibri"/>
          <w:sz w:val="22"/>
        </w:rPr>
        <w:t>Vid misstanke om uretravalvel: skyndsam kontakt med barnnefrolog/barnurolog</w:t>
      </w:r>
      <w:r>
        <w:rPr>
          <w:rFonts w:ascii="Calibri" w:hAnsi="Calibri"/>
          <w:sz w:val="22"/>
        </w:rPr>
        <w:t>.</w:t>
      </w:r>
    </w:p>
    <w:p w:rsidR="00DA1579" w:rsidRPr="008E6D96" w:rsidRDefault="00DA1579" w:rsidP="00DA1579">
      <w:pPr>
        <w:ind w:left="1800"/>
        <w:rPr>
          <w:rFonts w:ascii="Calibri" w:hAnsi="Calibri"/>
          <w:sz w:val="22"/>
        </w:rPr>
      </w:pPr>
      <w:r w:rsidRPr="008E6D96">
        <w:rPr>
          <w:rFonts w:ascii="Calibri" w:hAnsi="Calibri"/>
          <w:sz w:val="22"/>
        </w:rPr>
        <w:t>Vid VUR grad 0-2: Remiss till barnläkarmottagning för fortsatt uppföljning</w:t>
      </w:r>
      <w:r>
        <w:rPr>
          <w:rFonts w:ascii="Calibri" w:hAnsi="Calibri"/>
          <w:sz w:val="22"/>
        </w:rPr>
        <w:t>.</w:t>
      </w:r>
    </w:p>
    <w:p w:rsidR="00DA1579" w:rsidRPr="008E6D96" w:rsidRDefault="00DA1579" w:rsidP="00DA1579">
      <w:pPr>
        <w:ind w:left="1800"/>
        <w:rPr>
          <w:rFonts w:ascii="Calibri" w:hAnsi="Calibri"/>
          <w:sz w:val="22"/>
        </w:rPr>
      </w:pPr>
      <w:r w:rsidRPr="008E6D96">
        <w:rPr>
          <w:rFonts w:ascii="Calibri" w:hAnsi="Calibri"/>
          <w:sz w:val="22"/>
        </w:rPr>
        <w:t>Vid VUR grad 3-5: Remiss till Barnefro för fortsatt uppföljning</w:t>
      </w:r>
      <w:r>
        <w:rPr>
          <w:rFonts w:ascii="Calibri" w:hAnsi="Calibri"/>
          <w:sz w:val="22"/>
        </w:rPr>
        <w:t>.</w:t>
      </w:r>
    </w:p>
    <w:p w:rsidR="00DA1579" w:rsidRPr="008E6D96" w:rsidRDefault="00DA1579" w:rsidP="00DA1579">
      <w:pPr>
        <w:ind w:left="1800"/>
        <w:rPr>
          <w:rFonts w:ascii="Calibri" w:hAnsi="Calibri"/>
          <w:sz w:val="22"/>
        </w:rPr>
      </w:pPr>
    </w:p>
    <w:p w:rsidR="00DA1579" w:rsidRPr="008E6D96" w:rsidRDefault="00DA1579" w:rsidP="00DA1579">
      <w:pPr>
        <w:rPr>
          <w:rFonts w:ascii="Calibri" w:hAnsi="Calibri"/>
          <w:sz w:val="22"/>
        </w:rPr>
      </w:pPr>
    </w:p>
    <w:p w:rsidR="00DA1579" w:rsidRPr="008E6D96" w:rsidRDefault="00DA1579" w:rsidP="00DA1579">
      <w:pPr>
        <w:ind w:left="720"/>
        <w:rPr>
          <w:rFonts w:ascii="Calibri" w:hAnsi="Calibri"/>
          <w:b/>
          <w:bCs/>
          <w:sz w:val="22"/>
        </w:rPr>
      </w:pPr>
      <w:bookmarkStart w:id="3" w:name="Praktisk_handläggning"/>
      <w:bookmarkEnd w:id="3"/>
      <w:r w:rsidRPr="008E6D96">
        <w:rPr>
          <w:rFonts w:ascii="Calibri" w:hAnsi="Calibri"/>
          <w:b/>
          <w:bCs/>
          <w:sz w:val="22"/>
        </w:rPr>
        <w:t>Vid återbesök på UVI-mottagningen efter ultraljud njurar:</w:t>
      </w: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Sjuksköterskan:</w:t>
      </w:r>
      <w:r w:rsidRPr="008E6D96">
        <w:rPr>
          <w:rFonts w:ascii="Calibri" w:hAnsi="Calibri"/>
          <w:sz w:val="22"/>
        </w:rPr>
        <w:tab/>
      </w:r>
    </w:p>
    <w:p w:rsidR="00DA1579" w:rsidRDefault="00DA1579" w:rsidP="00DA1579">
      <w:pPr>
        <w:ind w:left="1800"/>
        <w:rPr>
          <w:rFonts w:ascii="Calibri" w:hAnsi="Calibri"/>
          <w:sz w:val="22"/>
        </w:rPr>
      </w:pPr>
      <w:r w:rsidRPr="008E6D96">
        <w:rPr>
          <w:rFonts w:ascii="Calibri" w:hAnsi="Calibri"/>
          <w:sz w:val="22"/>
        </w:rPr>
        <w:t>Vikt, längd, BT. Urinprov (sticka + odling) endast vid misstanke om terapisvikt.</w:t>
      </w:r>
    </w:p>
    <w:p w:rsidR="00DA1579" w:rsidRDefault="00DA1579" w:rsidP="00DA1579">
      <w:pPr>
        <w:ind w:left="1800"/>
        <w:rPr>
          <w:rFonts w:ascii="Calibri" w:hAnsi="Calibri"/>
          <w:sz w:val="22"/>
        </w:rPr>
      </w:pPr>
    </w:p>
    <w:p w:rsidR="00DA1579" w:rsidRPr="008E6D96" w:rsidRDefault="00DA1579" w:rsidP="00DA1579">
      <w:pPr>
        <w:ind w:left="1800"/>
        <w:rPr>
          <w:rFonts w:ascii="Calibri" w:hAnsi="Calibri"/>
          <w:sz w:val="22"/>
        </w:rPr>
      </w:pPr>
    </w:p>
    <w:p w:rsidR="00DA1579" w:rsidRPr="008E6D96" w:rsidRDefault="00DA1579" w:rsidP="00DA1579">
      <w:pPr>
        <w:widowControl/>
        <w:numPr>
          <w:ilvl w:val="0"/>
          <w:numId w:val="6"/>
        </w:numPr>
        <w:tabs>
          <w:tab w:val="clear" w:pos="720"/>
          <w:tab w:val="num" w:pos="1080"/>
        </w:tabs>
        <w:ind w:left="1080"/>
        <w:rPr>
          <w:rFonts w:ascii="Calibri" w:hAnsi="Calibri"/>
          <w:sz w:val="22"/>
        </w:rPr>
      </w:pPr>
      <w:r w:rsidRPr="008E6D96">
        <w:rPr>
          <w:rFonts w:ascii="Calibri" w:hAnsi="Calibri"/>
          <w:sz w:val="22"/>
        </w:rPr>
        <w:t>Läkaren:</w:t>
      </w:r>
      <w:r w:rsidRPr="008E6D96">
        <w:rPr>
          <w:rFonts w:ascii="Calibri" w:hAnsi="Calibri"/>
          <w:sz w:val="22"/>
        </w:rPr>
        <w:tab/>
      </w:r>
    </w:p>
    <w:p w:rsidR="00DA1579" w:rsidRPr="008E6D96" w:rsidRDefault="00DA1579" w:rsidP="00DA1579">
      <w:pPr>
        <w:ind w:left="1800"/>
        <w:rPr>
          <w:rFonts w:ascii="Calibri" w:hAnsi="Calibri"/>
          <w:sz w:val="22"/>
        </w:rPr>
      </w:pPr>
      <w:r w:rsidRPr="008E6D96">
        <w:rPr>
          <w:rFonts w:ascii="Calibri" w:hAnsi="Calibri"/>
          <w:sz w:val="22"/>
        </w:rPr>
        <w:t>Kontrollerar urinodlingssvar. Om resistensmönstret tillåter: byt från ceftibuten/cefixime/ceftriaxone till annat lämpligt preparat som kan förskrivas på recept (vg se UVI-PM). I annat fall, ge ut resterande doser av ceftibuten/cefixime (förvaras på barnakuten).</w:t>
      </w:r>
    </w:p>
    <w:p w:rsidR="00DA1579" w:rsidRPr="008E6D96" w:rsidRDefault="00DA1579" w:rsidP="00DA1579">
      <w:pPr>
        <w:ind w:left="1800"/>
        <w:rPr>
          <w:rFonts w:ascii="Calibri" w:hAnsi="Calibri"/>
          <w:sz w:val="22"/>
        </w:rPr>
      </w:pPr>
    </w:p>
    <w:p w:rsidR="00DA1579" w:rsidRPr="008E6D96" w:rsidRDefault="00DA1579" w:rsidP="00DA1579">
      <w:pPr>
        <w:widowControl/>
        <w:numPr>
          <w:ilvl w:val="1"/>
          <w:numId w:val="6"/>
        </w:numPr>
        <w:tabs>
          <w:tab w:val="clear" w:pos="1440"/>
          <w:tab w:val="num" w:pos="1800"/>
        </w:tabs>
        <w:ind w:left="1800"/>
        <w:rPr>
          <w:rFonts w:ascii="Calibri" w:hAnsi="Calibri"/>
          <w:sz w:val="22"/>
        </w:rPr>
      </w:pPr>
      <w:r w:rsidRPr="008E6D96">
        <w:rPr>
          <w:rFonts w:ascii="Calibri" w:hAnsi="Calibri"/>
          <w:b/>
          <w:sz w:val="22"/>
        </w:rPr>
        <w:t>Om osäker diagnos</w:t>
      </w:r>
      <w:r w:rsidRPr="008E6D96">
        <w:rPr>
          <w:rFonts w:ascii="Calibri" w:hAnsi="Calibri"/>
          <w:sz w:val="22"/>
        </w:rPr>
        <w:t xml:space="preserve"> - överväg akut DMSA (inom 1-2 veckor) i diagnostiskt syfte. Upptagsdefekter styrker misstanken. </w:t>
      </w:r>
    </w:p>
    <w:p w:rsidR="00DA1579" w:rsidRPr="008E6D96" w:rsidRDefault="00DA1579" w:rsidP="00DA1579">
      <w:pPr>
        <w:widowControl/>
        <w:numPr>
          <w:ilvl w:val="1"/>
          <w:numId w:val="6"/>
        </w:numPr>
        <w:tabs>
          <w:tab w:val="clear" w:pos="1440"/>
          <w:tab w:val="num" w:pos="1800"/>
        </w:tabs>
        <w:ind w:left="1800"/>
        <w:rPr>
          <w:rFonts w:ascii="Calibri" w:hAnsi="Calibri"/>
          <w:sz w:val="22"/>
        </w:rPr>
      </w:pPr>
      <w:r w:rsidRPr="008E6D96">
        <w:rPr>
          <w:rFonts w:ascii="Calibri" w:hAnsi="Calibri"/>
          <w:b/>
          <w:sz w:val="22"/>
        </w:rPr>
        <w:t>Om UVI utan riskfaktorer och med normalt UL</w:t>
      </w:r>
      <w:r w:rsidRPr="008E6D96">
        <w:rPr>
          <w:rFonts w:ascii="Calibri" w:hAnsi="Calibri"/>
          <w:sz w:val="22"/>
        </w:rPr>
        <w:t xml:space="preserve"> - inga vidare kontroller. Uppmanas återkomma om misstanke om ny UVI.</w:t>
      </w:r>
    </w:p>
    <w:p w:rsidR="00DA1579" w:rsidRPr="008E6D96" w:rsidRDefault="00DA1579" w:rsidP="00DA1579">
      <w:pPr>
        <w:widowControl/>
        <w:numPr>
          <w:ilvl w:val="1"/>
          <w:numId w:val="6"/>
        </w:numPr>
        <w:tabs>
          <w:tab w:val="clear" w:pos="1440"/>
        </w:tabs>
        <w:autoSpaceDE w:val="0"/>
        <w:autoSpaceDN w:val="0"/>
        <w:adjustRightInd w:val="0"/>
        <w:ind w:left="1800"/>
        <w:contextualSpacing/>
        <w:rPr>
          <w:rFonts w:ascii="Calibri" w:hAnsi="Calibri"/>
          <w:sz w:val="22"/>
        </w:rPr>
      </w:pPr>
      <w:r w:rsidRPr="008E6D96">
        <w:rPr>
          <w:rFonts w:ascii="Calibri" w:hAnsi="Calibri"/>
          <w:b/>
          <w:sz w:val="22"/>
        </w:rPr>
        <w:t>Om UVI med riskfaktor</w:t>
      </w:r>
      <w:r w:rsidRPr="008E6D96">
        <w:rPr>
          <w:rFonts w:ascii="Calibri" w:hAnsi="Calibri"/>
          <w:sz w:val="22"/>
        </w:rPr>
        <w:t xml:space="preserve"> – remiss till BLM som planerar för uppföljning med DMSA.</w:t>
      </w:r>
    </w:p>
    <w:p w:rsidR="00DA1579" w:rsidRPr="008E6D96" w:rsidRDefault="00DA1579" w:rsidP="00DA1579">
      <w:pPr>
        <w:widowControl/>
        <w:numPr>
          <w:ilvl w:val="1"/>
          <w:numId w:val="6"/>
        </w:numPr>
        <w:tabs>
          <w:tab w:val="clear" w:pos="1440"/>
          <w:tab w:val="num" w:pos="1800"/>
        </w:tabs>
        <w:ind w:left="1800"/>
        <w:rPr>
          <w:rFonts w:ascii="Calibri" w:hAnsi="Calibri"/>
          <w:sz w:val="22"/>
        </w:rPr>
      </w:pPr>
      <w:r w:rsidRPr="008E6D96">
        <w:rPr>
          <w:rFonts w:ascii="Calibri" w:hAnsi="Calibri"/>
          <w:b/>
          <w:sz w:val="22"/>
        </w:rPr>
        <w:t>Om UVI med patologiskt UL</w:t>
      </w:r>
      <w:r w:rsidRPr="008E6D96">
        <w:rPr>
          <w:rFonts w:ascii="Calibri" w:hAnsi="Calibri"/>
          <w:sz w:val="22"/>
        </w:rPr>
        <w:t xml:space="preserve"> – sätt in profylax och beställ MUC med önskemål att us</w:t>
      </w:r>
      <w:r>
        <w:rPr>
          <w:rFonts w:ascii="Calibri" w:hAnsi="Calibri"/>
          <w:sz w:val="22"/>
        </w:rPr>
        <w:t>.</w:t>
      </w:r>
      <w:r w:rsidRPr="008E6D96">
        <w:rPr>
          <w:rFonts w:ascii="Calibri" w:hAnsi="Calibri"/>
          <w:sz w:val="22"/>
        </w:rPr>
        <w:t xml:space="preserve"> utförs så snart som möjligt, helst inom 1 mån. Samma dag som MUC genomförs skall patienten få en dos av ett annat antibiotikum än det som patienten står på i profylaktiskt syfte för att förhindra kateterinducerad UVI. Se separat PM ”MUC profylax”. Ge föräldrar telefonnummer till B88 för ev. frågor om uppföljning.</w:t>
      </w:r>
    </w:p>
    <w:p w:rsidR="00DA1579" w:rsidRPr="008E6D96" w:rsidRDefault="00DA1579" w:rsidP="00DA1579">
      <w:pPr>
        <w:ind w:left="1304"/>
        <w:rPr>
          <w:rFonts w:ascii="Calibri" w:hAnsi="Calibri"/>
          <w:sz w:val="22"/>
        </w:rPr>
      </w:pPr>
    </w:p>
    <w:p w:rsidR="00DA1579" w:rsidRPr="008E6D96" w:rsidRDefault="00DA1579" w:rsidP="00DA1579">
      <w:pPr>
        <w:ind w:left="1800"/>
        <w:rPr>
          <w:rFonts w:ascii="Calibri" w:hAnsi="Calibri"/>
          <w:sz w:val="22"/>
        </w:rPr>
      </w:pPr>
      <w:r w:rsidRPr="008E6D96">
        <w:rPr>
          <w:rFonts w:ascii="Calibri" w:hAnsi="Calibri"/>
          <w:sz w:val="22"/>
        </w:rPr>
        <w:t xml:space="preserve">Om du inte har möjlighet att följa upp MUC-svaret själv: </w:t>
      </w:r>
      <w:r w:rsidRPr="008E6D96">
        <w:rPr>
          <w:rFonts w:ascii="Calibri" w:hAnsi="Calibri" w:cs="Arial"/>
          <w:color w:val="000000"/>
          <w:sz w:val="22"/>
          <w:szCs w:val="22"/>
        </w:rPr>
        <w:t>boka telefontid eller återbesök (t.ex. tolkbehov) på UVI-mottagning</w:t>
      </w:r>
      <w:r w:rsidRPr="008E6D96">
        <w:rPr>
          <w:rFonts w:ascii="Calibri" w:hAnsi="Calibri"/>
          <w:sz w:val="22"/>
        </w:rPr>
        <w:t>en.</w:t>
      </w:r>
    </w:p>
    <w:p w:rsidR="00DA1579" w:rsidRPr="008E6D96" w:rsidRDefault="00DA1579" w:rsidP="00DA1579">
      <w:pPr>
        <w:ind w:left="720"/>
        <w:rPr>
          <w:rFonts w:ascii="Calibri" w:hAnsi="Calibri"/>
          <w:sz w:val="22"/>
        </w:rPr>
      </w:pPr>
    </w:p>
    <w:p w:rsidR="00DA1579" w:rsidRPr="008E6D96" w:rsidRDefault="00DA1579" w:rsidP="00DA1579">
      <w:pPr>
        <w:ind w:left="1216" w:firstLine="584"/>
        <w:rPr>
          <w:rFonts w:ascii="Calibri" w:hAnsi="Calibri"/>
          <w:b/>
          <w:sz w:val="22"/>
        </w:rPr>
      </w:pPr>
      <w:r w:rsidRPr="008E6D96">
        <w:rPr>
          <w:rFonts w:ascii="Calibri" w:hAnsi="Calibri"/>
          <w:b/>
          <w:sz w:val="22"/>
        </w:rPr>
        <w:t>När MUC-svaret erhållits:</w:t>
      </w:r>
    </w:p>
    <w:p w:rsidR="00DA1579" w:rsidRPr="008E6D96" w:rsidRDefault="00DA1579" w:rsidP="00DA1579">
      <w:pPr>
        <w:ind w:left="496" w:firstLine="1304"/>
        <w:rPr>
          <w:rFonts w:ascii="Calibri" w:hAnsi="Calibri"/>
          <w:sz w:val="22"/>
        </w:rPr>
      </w:pPr>
      <w:r w:rsidRPr="008E6D96">
        <w:rPr>
          <w:rFonts w:ascii="Calibri" w:hAnsi="Calibri"/>
          <w:sz w:val="22"/>
        </w:rPr>
        <w:t>Vid misstanke om uretravalvel: skyndsam kontakt med barnnefrolog/barnurolog</w:t>
      </w:r>
      <w:r>
        <w:rPr>
          <w:rFonts w:ascii="Calibri" w:hAnsi="Calibri"/>
          <w:sz w:val="22"/>
        </w:rPr>
        <w:t>.</w:t>
      </w:r>
    </w:p>
    <w:p w:rsidR="00DA1579" w:rsidRPr="008E6D96" w:rsidRDefault="00DA1579" w:rsidP="00DA1579">
      <w:pPr>
        <w:ind w:left="496" w:firstLine="1304"/>
        <w:rPr>
          <w:rFonts w:ascii="Calibri" w:hAnsi="Calibri"/>
          <w:sz w:val="22"/>
        </w:rPr>
      </w:pPr>
      <w:r w:rsidRPr="008E6D96">
        <w:rPr>
          <w:rFonts w:ascii="Calibri" w:hAnsi="Calibri"/>
          <w:sz w:val="22"/>
        </w:rPr>
        <w:t>Vid VUR grad 0-2: Remiss till barnläkarmottagning för fortsatt uppföljning</w:t>
      </w:r>
      <w:r>
        <w:rPr>
          <w:rFonts w:ascii="Calibri" w:hAnsi="Calibri"/>
          <w:sz w:val="22"/>
        </w:rPr>
        <w:t>.</w:t>
      </w:r>
    </w:p>
    <w:p w:rsidR="00DA1579" w:rsidRPr="008E6D96" w:rsidRDefault="00DA1579" w:rsidP="00DA1579">
      <w:pPr>
        <w:ind w:left="992" w:firstLine="808"/>
        <w:rPr>
          <w:rFonts w:ascii="Calibri" w:hAnsi="Calibri"/>
          <w:sz w:val="22"/>
        </w:rPr>
      </w:pPr>
      <w:r w:rsidRPr="008E6D96">
        <w:rPr>
          <w:rFonts w:ascii="Calibri" w:hAnsi="Calibri"/>
          <w:sz w:val="22"/>
        </w:rPr>
        <w:t>Vid VUR grad 3-5: Remiss till Barnefro för fortsatt uppföljning</w:t>
      </w:r>
      <w:r>
        <w:rPr>
          <w:rFonts w:ascii="Calibri" w:hAnsi="Calibri"/>
          <w:sz w:val="22"/>
        </w:rPr>
        <w:t>.</w:t>
      </w:r>
    </w:p>
    <w:p w:rsidR="00DA1579" w:rsidRPr="008E6D96" w:rsidRDefault="00DA1579" w:rsidP="00DA1579">
      <w:pPr>
        <w:ind w:left="1800"/>
        <w:rPr>
          <w:rFonts w:ascii="Calibri" w:hAnsi="Calibri"/>
          <w:sz w:val="22"/>
        </w:rPr>
      </w:pPr>
    </w:p>
    <w:p w:rsidR="00DA1579" w:rsidRPr="008E6D96" w:rsidRDefault="00DA1579" w:rsidP="00DA1579">
      <w:pPr>
        <w:tabs>
          <w:tab w:val="num" w:pos="1800"/>
        </w:tabs>
        <w:autoSpaceDE w:val="0"/>
        <w:autoSpaceDN w:val="0"/>
        <w:adjustRightInd w:val="0"/>
        <w:ind w:left="1440"/>
        <w:rPr>
          <w:rFonts w:ascii="Calibri" w:hAnsi="Calibri" w:cs="Arial"/>
          <w:color w:val="000000"/>
          <w:sz w:val="22"/>
          <w:szCs w:val="22"/>
        </w:rPr>
      </w:pPr>
    </w:p>
    <w:p w:rsidR="00DA1579" w:rsidRDefault="00DA1579" w:rsidP="00DA1579">
      <w:pPr>
        <w:autoSpaceDE w:val="0"/>
        <w:autoSpaceDN w:val="0"/>
        <w:adjustRightInd w:val="0"/>
        <w:rPr>
          <w:rFonts w:ascii="Calibri" w:hAnsi="Calibri" w:cs="Arial"/>
          <w:b/>
          <w:color w:val="000000"/>
          <w:sz w:val="22"/>
          <w:szCs w:val="22"/>
          <w:u w:val="single"/>
        </w:rPr>
      </w:pPr>
    </w:p>
    <w:p w:rsidR="00DA1579" w:rsidRDefault="00DA1579" w:rsidP="00DA1579">
      <w:pPr>
        <w:ind w:left="735"/>
        <w:rPr>
          <w:rFonts w:ascii="Calibri" w:hAnsi="Calibri" w:cs="Arial"/>
          <w:b/>
          <w:sz w:val="28"/>
          <w:szCs w:val="22"/>
        </w:rPr>
      </w:pPr>
      <w:r w:rsidRPr="00856765">
        <w:rPr>
          <w:rFonts w:ascii="Calibri" w:hAnsi="Calibri" w:cs="Arial"/>
          <w:b/>
          <w:sz w:val="28"/>
          <w:szCs w:val="22"/>
        </w:rPr>
        <w:lastRenderedPageBreak/>
        <w:t>1.1.2 Solna:</w:t>
      </w:r>
    </w:p>
    <w:p w:rsidR="00DA1579" w:rsidRPr="00856765" w:rsidRDefault="00DA1579" w:rsidP="00DA1579">
      <w:pPr>
        <w:pStyle w:val="Default"/>
        <w:ind w:left="720"/>
        <w:rPr>
          <w:rFonts w:ascii="Calibri" w:hAnsi="Calibri"/>
          <w:b/>
          <w:color w:val="auto"/>
          <w:sz w:val="22"/>
        </w:rPr>
      </w:pPr>
      <w:r w:rsidRPr="00856765">
        <w:rPr>
          <w:rFonts w:ascii="Calibri" w:hAnsi="Calibri"/>
          <w:b/>
          <w:color w:val="auto"/>
          <w:sz w:val="22"/>
        </w:rPr>
        <w:t xml:space="preserve">Akutbesöket </w:t>
      </w:r>
    </w:p>
    <w:p w:rsidR="00DA1579" w:rsidRPr="00856765" w:rsidRDefault="00DA1579" w:rsidP="00DA1579">
      <w:pPr>
        <w:pStyle w:val="Default"/>
        <w:numPr>
          <w:ilvl w:val="0"/>
          <w:numId w:val="6"/>
        </w:numPr>
        <w:tabs>
          <w:tab w:val="clear" w:pos="720"/>
          <w:tab w:val="num" w:pos="1080"/>
        </w:tabs>
        <w:ind w:left="1080"/>
        <w:rPr>
          <w:rFonts w:ascii="Calibri" w:hAnsi="Calibri"/>
          <w:color w:val="auto"/>
          <w:sz w:val="22"/>
        </w:rPr>
      </w:pPr>
      <w:r w:rsidRPr="00856765">
        <w:rPr>
          <w:rFonts w:ascii="Calibri" w:hAnsi="Calibri"/>
          <w:color w:val="auto"/>
          <w:sz w:val="22"/>
        </w:rPr>
        <w:t xml:space="preserve">Ansvarig jourläkare avgör om urinen skall odlas. </w:t>
      </w:r>
    </w:p>
    <w:p w:rsidR="00DA1579" w:rsidRPr="00856765" w:rsidRDefault="00DA1579" w:rsidP="00DA1579">
      <w:pPr>
        <w:pStyle w:val="Default"/>
        <w:numPr>
          <w:ilvl w:val="0"/>
          <w:numId w:val="6"/>
        </w:numPr>
        <w:tabs>
          <w:tab w:val="clear" w:pos="720"/>
          <w:tab w:val="num" w:pos="1080"/>
        </w:tabs>
        <w:ind w:left="1080"/>
        <w:rPr>
          <w:rFonts w:ascii="Calibri" w:hAnsi="Calibri"/>
          <w:color w:val="auto"/>
          <w:sz w:val="22"/>
        </w:rPr>
      </w:pPr>
      <w:r w:rsidRPr="00856765">
        <w:rPr>
          <w:rFonts w:ascii="Calibri" w:hAnsi="Calibri"/>
          <w:color w:val="auto"/>
          <w:sz w:val="22"/>
        </w:rPr>
        <w:t>I första hand lämnas ett kastat urinprov, även av spädbarn. Underlivet tvättas och barnet sätts därefter i förälderns knä med en plastmugg. Om det dröjer &gt; 1 h, gör bladderscan och blåspunktera barn &lt; 1 år. Övriga förses med saft och Piggelin och väntar tills kiss kommer.</w:t>
      </w:r>
    </w:p>
    <w:p w:rsidR="00DA1579" w:rsidRDefault="00DA1579" w:rsidP="00DA1579">
      <w:pPr>
        <w:pStyle w:val="Default"/>
        <w:numPr>
          <w:ilvl w:val="0"/>
          <w:numId w:val="6"/>
        </w:numPr>
        <w:tabs>
          <w:tab w:val="clear" w:pos="720"/>
          <w:tab w:val="num" w:pos="1080"/>
        </w:tabs>
        <w:ind w:left="1080"/>
        <w:rPr>
          <w:rFonts w:ascii="Calibri" w:hAnsi="Calibri"/>
          <w:color w:val="auto"/>
          <w:sz w:val="22"/>
        </w:rPr>
      </w:pPr>
      <w:r w:rsidRPr="00856765">
        <w:rPr>
          <w:rFonts w:ascii="Calibri" w:hAnsi="Calibri"/>
          <w:color w:val="auto"/>
          <w:sz w:val="22"/>
        </w:rPr>
        <w:t xml:space="preserve">S-kreatinin, CRP och BT tas på alla barn med misstänkt UVI. </w:t>
      </w:r>
    </w:p>
    <w:p w:rsidR="00DA1579" w:rsidRDefault="00DA1579" w:rsidP="00DA1579">
      <w:pPr>
        <w:widowControl/>
        <w:numPr>
          <w:ilvl w:val="0"/>
          <w:numId w:val="6"/>
        </w:numPr>
        <w:tabs>
          <w:tab w:val="clear" w:pos="720"/>
          <w:tab w:val="num" w:pos="1080"/>
        </w:tabs>
        <w:ind w:left="1080"/>
        <w:rPr>
          <w:rFonts w:ascii="Calibri" w:hAnsi="Calibri"/>
          <w:sz w:val="22"/>
        </w:rPr>
      </w:pPr>
      <w:r>
        <w:rPr>
          <w:rFonts w:ascii="Calibri" w:hAnsi="Calibri"/>
          <w:sz w:val="22"/>
        </w:rPr>
        <w:t xml:space="preserve">Om CRP &lt;70 och feberduration &lt; 1 dygn vid akutbesöket skall CRP omkontrolleras ett dygn senare. </w:t>
      </w:r>
    </w:p>
    <w:p w:rsidR="00DA1579" w:rsidRDefault="00DA1579" w:rsidP="00DA1579">
      <w:pPr>
        <w:pStyle w:val="Default"/>
        <w:numPr>
          <w:ilvl w:val="0"/>
          <w:numId w:val="6"/>
        </w:numPr>
        <w:tabs>
          <w:tab w:val="clear" w:pos="720"/>
          <w:tab w:val="num" w:pos="1080"/>
        </w:tabs>
        <w:ind w:left="1080"/>
        <w:rPr>
          <w:rFonts w:ascii="Calibri" w:hAnsi="Calibri"/>
          <w:color w:val="auto"/>
          <w:sz w:val="22"/>
        </w:rPr>
      </w:pPr>
      <w:r w:rsidRPr="00856765">
        <w:rPr>
          <w:rFonts w:ascii="Calibri" w:hAnsi="Calibri"/>
          <w:color w:val="auto"/>
          <w:sz w:val="22"/>
        </w:rPr>
        <w:t xml:space="preserve">Patienten bokas på dagbakjourens telefonmottagning 2 dagar senare för odlingssvar. </w:t>
      </w:r>
    </w:p>
    <w:p w:rsidR="00DA1579" w:rsidRPr="00856765" w:rsidRDefault="00DA1579" w:rsidP="00DA1579">
      <w:pPr>
        <w:pStyle w:val="Default"/>
        <w:ind w:left="720"/>
        <w:rPr>
          <w:rFonts w:ascii="Calibri" w:hAnsi="Calibri"/>
          <w:color w:val="auto"/>
          <w:sz w:val="22"/>
        </w:rPr>
      </w:pPr>
    </w:p>
    <w:p w:rsidR="00DA1579" w:rsidRDefault="00DA1579" w:rsidP="00DA1579">
      <w:pPr>
        <w:pStyle w:val="Default"/>
        <w:ind w:left="720"/>
        <w:rPr>
          <w:rFonts w:ascii="Calibri" w:hAnsi="Calibri"/>
          <w:b/>
          <w:color w:val="auto"/>
          <w:sz w:val="22"/>
        </w:rPr>
      </w:pPr>
      <w:r>
        <w:rPr>
          <w:rFonts w:ascii="Calibri" w:hAnsi="Calibri"/>
          <w:b/>
          <w:color w:val="auto"/>
          <w:sz w:val="22"/>
        </w:rPr>
        <w:t>Dagbakjourens telefonmottagning</w:t>
      </w:r>
    </w:p>
    <w:p w:rsidR="00DA1579" w:rsidRPr="00C14D87" w:rsidRDefault="00DA1579" w:rsidP="00DA1579">
      <w:pPr>
        <w:pStyle w:val="Default"/>
        <w:numPr>
          <w:ilvl w:val="0"/>
          <w:numId w:val="11"/>
        </w:numPr>
        <w:rPr>
          <w:rFonts w:ascii="Calibri" w:hAnsi="Calibri"/>
          <w:b/>
          <w:color w:val="auto"/>
          <w:sz w:val="22"/>
        </w:rPr>
      </w:pPr>
      <w:r>
        <w:rPr>
          <w:rFonts w:ascii="Calibri" w:hAnsi="Calibri"/>
          <w:b/>
          <w:color w:val="auto"/>
          <w:sz w:val="22"/>
        </w:rPr>
        <w:t>Telefonkontakt nr 1:</w:t>
      </w:r>
    </w:p>
    <w:p w:rsidR="00DA1579" w:rsidRDefault="00DA1579" w:rsidP="00DA1579">
      <w:pPr>
        <w:pStyle w:val="Default"/>
        <w:numPr>
          <w:ilvl w:val="0"/>
          <w:numId w:val="6"/>
        </w:numPr>
        <w:tabs>
          <w:tab w:val="clear" w:pos="720"/>
          <w:tab w:val="num" w:pos="1080"/>
        </w:tabs>
        <w:ind w:left="1080"/>
        <w:rPr>
          <w:rFonts w:ascii="Calibri" w:hAnsi="Calibri"/>
          <w:color w:val="auto"/>
          <w:sz w:val="22"/>
        </w:rPr>
      </w:pPr>
      <w:r>
        <w:rPr>
          <w:rFonts w:ascii="Calibri" w:hAnsi="Calibri"/>
          <w:color w:val="auto"/>
          <w:sz w:val="22"/>
        </w:rPr>
        <w:t>Kontrollera urinodlingen. Har pat. UVI? Har pat. rätt behandling?</w:t>
      </w:r>
    </w:p>
    <w:p w:rsidR="00DA1579" w:rsidRDefault="00DA1579" w:rsidP="00DA1579">
      <w:pPr>
        <w:pStyle w:val="Default"/>
        <w:numPr>
          <w:ilvl w:val="0"/>
          <w:numId w:val="6"/>
        </w:numPr>
        <w:tabs>
          <w:tab w:val="clear" w:pos="720"/>
          <w:tab w:val="num" w:pos="1080"/>
        </w:tabs>
        <w:ind w:left="1080"/>
        <w:rPr>
          <w:rFonts w:ascii="Calibri" w:hAnsi="Calibri"/>
          <w:color w:val="auto"/>
          <w:sz w:val="22"/>
        </w:rPr>
      </w:pPr>
      <w:r>
        <w:rPr>
          <w:rFonts w:ascii="Calibri" w:hAnsi="Calibri"/>
          <w:color w:val="auto"/>
          <w:sz w:val="22"/>
        </w:rPr>
        <w:t xml:space="preserve">Om pat. har UVI beställ </w:t>
      </w:r>
      <w:r w:rsidRPr="004946EF">
        <w:rPr>
          <w:rFonts w:ascii="Calibri" w:hAnsi="Calibri"/>
          <w:color w:val="auto"/>
          <w:sz w:val="22"/>
        </w:rPr>
        <w:t>UL njurar</w:t>
      </w:r>
      <w:r>
        <w:rPr>
          <w:rFonts w:ascii="Calibri" w:hAnsi="Calibri"/>
          <w:color w:val="auto"/>
          <w:sz w:val="22"/>
        </w:rPr>
        <w:t xml:space="preserve"> som skall utföras inom 1 vecka. </w:t>
      </w:r>
      <w:r w:rsidRPr="00856765">
        <w:rPr>
          <w:rFonts w:ascii="Calibri" w:hAnsi="Calibri"/>
          <w:color w:val="auto"/>
          <w:sz w:val="22"/>
        </w:rPr>
        <w:t xml:space="preserve">UL-svaret bevakas av dagbakjouren. </w:t>
      </w:r>
      <w:r>
        <w:rPr>
          <w:rFonts w:ascii="Calibri" w:hAnsi="Calibri"/>
          <w:color w:val="auto"/>
          <w:sz w:val="22"/>
        </w:rPr>
        <w:t>Ny telefonkontakt bokas för att ge föräldern besked om UL och ev. vidare uppföljning.</w:t>
      </w:r>
    </w:p>
    <w:p w:rsidR="00DA1579" w:rsidRPr="004946EF" w:rsidRDefault="00DA1579" w:rsidP="00DA1579">
      <w:pPr>
        <w:pStyle w:val="Default"/>
        <w:numPr>
          <w:ilvl w:val="0"/>
          <w:numId w:val="6"/>
        </w:numPr>
        <w:tabs>
          <w:tab w:val="clear" w:pos="720"/>
          <w:tab w:val="num" w:pos="1080"/>
        </w:tabs>
        <w:ind w:left="1080"/>
        <w:rPr>
          <w:rFonts w:ascii="Calibri" w:hAnsi="Calibri"/>
          <w:b/>
          <w:color w:val="auto"/>
          <w:sz w:val="22"/>
        </w:rPr>
      </w:pPr>
      <w:r w:rsidRPr="004946EF">
        <w:rPr>
          <w:rFonts w:ascii="Calibri" w:hAnsi="Calibri"/>
          <w:b/>
          <w:color w:val="auto"/>
          <w:sz w:val="22"/>
        </w:rPr>
        <w:t>Telefonkontakt nr 2:</w:t>
      </w:r>
    </w:p>
    <w:p w:rsidR="00DA1579" w:rsidRPr="00146646" w:rsidRDefault="00DA1579" w:rsidP="00DA1579">
      <w:pPr>
        <w:widowControl/>
        <w:numPr>
          <w:ilvl w:val="1"/>
          <w:numId w:val="6"/>
        </w:numPr>
        <w:tabs>
          <w:tab w:val="clear" w:pos="1440"/>
          <w:tab w:val="num" w:pos="1800"/>
        </w:tabs>
        <w:autoSpaceDE w:val="0"/>
        <w:autoSpaceDN w:val="0"/>
        <w:adjustRightInd w:val="0"/>
        <w:ind w:left="1800"/>
        <w:contextualSpacing/>
        <w:rPr>
          <w:rFonts w:ascii="Calibri" w:hAnsi="Calibri"/>
          <w:sz w:val="22"/>
        </w:rPr>
      </w:pPr>
      <w:r w:rsidRPr="00146646">
        <w:rPr>
          <w:rFonts w:ascii="Calibri" w:hAnsi="Calibri"/>
          <w:b/>
          <w:sz w:val="22"/>
        </w:rPr>
        <w:t>Om UVI med riskfaktor</w:t>
      </w:r>
      <w:r w:rsidRPr="00146646">
        <w:rPr>
          <w:rFonts w:ascii="Calibri" w:hAnsi="Calibri"/>
          <w:sz w:val="22"/>
        </w:rPr>
        <w:t xml:space="preserve"> – remiss till </w:t>
      </w:r>
      <w:r>
        <w:rPr>
          <w:rFonts w:ascii="Calibri" w:hAnsi="Calibri"/>
          <w:sz w:val="22"/>
        </w:rPr>
        <w:t>BUMM</w:t>
      </w:r>
      <w:r w:rsidRPr="00146646">
        <w:rPr>
          <w:rFonts w:ascii="Calibri" w:hAnsi="Calibri"/>
          <w:sz w:val="22"/>
        </w:rPr>
        <w:t xml:space="preserve"> </w:t>
      </w:r>
      <w:r>
        <w:rPr>
          <w:rFonts w:ascii="Calibri" w:hAnsi="Calibri"/>
          <w:sz w:val="22"/>
        </w:rPr>
        <w:t xml:space="preserve">som planerar </w:t>
      </w:r>
      <w:r w:rsidRPr="00146646">
        <w:rPr>
          <w:rFonts w:ascii="Calibri" w:hAnsi="Calibri"/>
          <w:sz w:val="22"/>
        </w:rPr>
        <w:t xml:space="preserve">för uppföljning </w:t>
      </w:r>
      <w:r>
        <w:rPr>
          <w:rFonts w:ascii="Calibri" w:hAnsi="Calibri"/>
          <w:sz w:val="22"/>
        </w:rPr>
        <w:t>med DMSA</w:t>
      </w:r>
      <w:r w:rsidRPr="00146646">
        <w:rPr>
          <w:rFonts w:ascii="Calibri" w:hAnsi="Calibri"/>
          <w:sz w:val="22"/>
        </w:rPr>
        <w:t>.</w:t>
      </w:r>
    </w:p>
    <w:p w:rsidR="00DA1579" w:rsidRDefault="00DA1579" w:rsidP="00DA1579">
      <w:pPr>
        <w:widowControl/>
        <w:numPr>
          <w:ilvl w:val="1"/>
          <w:numId w:val="6"/>
        </w:numPr>
        <w:tabs>
          <w:tab w:val="clear" w:pos="1440"/>
          <w:tab w:val="num" w:pos="1800"/>
        </w:tabs>
        <w:ind w:left="1800"/>
        <w:rPr>
          <w:rFonts w:ascii="Calibri" w:hAnsi="Calibri"/>
          <w:sz w:val="22"/>
        </w:rPr>
      </w:pPr>
      <w:r w:rsidRPr="00991918">
        <w:rPr>
          <w:rFonts w:ascii="Calibri" w:hAnsi="Calibri"/>
          <w:b/>
          <w:sz w:val="22"/>
        </w:rPr>
        <w:t>Om UVI med patologiskt UL</w:t>
      </w:r>
      <w:r>
        <w:rPr>
          <w:rFonts w:ascii="Calibri" w:hAnsi="Calibri"/>
          <w:sz w:val="22"/>
        </w:rPr>
        <w:t xml:space="preserve"> – sätt in profylax och remittera till BUMM som planerar för uppföljning med MUC (som bör utföras så snart som möjligt, helst inom 1 mån). </w:t>
      </w:r>
    </w:p>
    <w:p w:rsidR="00DA1579" w:rsidRDefault="00DA1579" w:rsidP="00DA1579">
      <w:pPr>
        <w:widowControl/>
        <w:numPr>
          <w:ilvl w:val="1"/>
          <w:numId w:val="6"/>
        </w:numPr>
        <w:tabs>
          <w:tab w:val="clear" w:pos="1440"/>
          <w:tab w:val="num" w:pos="1800"/>
        </w:tabs>
        <w:ind w:left="1800"/>
        <w:rPr>
          <w:rFonts w:ascii="Calibri" w:hAnsi="Calibri"/>
          <w:sz w:val="22"/>
        </w:rPr>
      </w:pPr>
      <w:r>
        <w:rPr>
          <w:rFonts w:ascii="Calibri" w:hAnsi="Calibri"/>
          <w:b/>
          <w:sz w:val="22"/>
        </w:rPr>
        <w:t>Om UVI utan riskfaktor</w:t>
      </w:r>
      <w:r w:rsidRPr="00AF51D9">
        <w:rPr>
          <w:rFonts w:ascii="Calibri" w:hAnsi="Calibri"/>
          <w:b/>
          <w:sz w:val="22"/>
        </w:rPr>
        <w:t xml:space="preserve"> och med normalt UL</w:t>
      </w:r>
      <w:r>
        <w:rPr>
          <w:rFonts w:ascii="Calibri" w:hAnsi="Calibri"/>
          <w:sz w:val="22"/>
        </w:rPr>
        <w:t xml:space="preserve"> - inga vidare kontroller. Uppmanas återkomma vid misstanke om ny UVI.</w:t>
      </w:r>
    </w:p>
    <w:p w:rsidR="00DA1579" w:rsidRPr="004946EF" w:rsidRDefault="00DA1579" w:rsidP="00DA1579">
      <w:pPr>
        <w:pStyle w:val="Default"/>
        <w:ind w:left="720"/>
        <w:rPr>
          <w:rFonts w:ascii="Calibri" w:hAnsi="Calibri"/>
          <w:color w:val="auto"/>
          <w:sz w:val="22"/>
        </w:rPr>
      </w:pPr>
    </w:p>
    <w:p w:rsidR="00DA1579" w:rsidRPr="00C14D87" w:rsidRDefault="00DA1579" w:rsidP="00DA1579">
      <w:pPr>
        <w:pStyle w:val="Default"/>
        <w:ind w:left="720"/>
        <w:rPr>
          <w:rFonts w:ascii="Calibri" w:hAnsi="Calibri"/>
          <w:b/>
          <w:color w:val="auto"/>
          <w:sz w:val="22"/>
        </w:rPr>
      </w:pPr>
      <w:r w:rsidRPr="00C14D87">
        <w:rPr>
          <w:rFonts w:ascii="Calibri" w:hAnsi="Calibri"/>
          <w:b/>
          <w:color w:val="auto"/>
          <w:sz w:val="22"/>
        </w:rPr>
        <w:t>Barn som läggs in på avdelning</w:t>
      </w:r>
    </w:p>
    <w:p w:rsidR="00DA1579" w:rsidRDefault="00DA1579" w:rsidP="00DA1579">
      <w:pPr>
        <w:pStyle w:val="Default"/>
        <w:numPr>
          <w:ilvl w:val="0"/>
          <w:numId w:val="10"/>
        </w:numPr>
        <w:ind w:left="1080"/>
        <w:rPr>
          <w:rFonts w:ascii="Calibri" w:hAnsi="Calibri"/>
          <w:color w:val="auto"/>
          <w:sz w:val="22"/>
        </w:rPr>
      </w:pPr>
      <w:r w:rsidRPr="00856765">
        <w:rPr>
          <w:rFonts w:ascii="Calibri" w:hAnsi="Calibri"/>
          <w:color w:val="auto"/>
          <w:sz w:val="22"/>
        </w:rPr>
        <w:t xml:space="preserve">På avd kontrolleras urinodling och resistensmönster och utifrån detta ordineras profylax. Om patienten skrivs ut innan resistensbestämningen är klar skall utskrivande läkare själv bevaka odlingssvaret eller ordna så att någon kollega gör det. </w:t>
      </w:r>
    </w:p>
    <w:p w:rsidR="00DA1579" w:rsidRDefault="00DA1579" w:rsidP="00DA1579">
      <w:pPr>
        <w:pStyle w:val="Default"/>
        <w:numPr>
          <w:ilvl w:val="0"/>
          <w:numId w:val="10"/>
        </w:numPr>
        <w:ind w:left="1080"/>
        <w:rPr>
          <w:rFonts w:ascii="Calibri" w:hAnsi="Calibri"/>
          <w:color w:val="auto"/>
          <w:sz w:val="22"/>
        </w:rPr>
      </w:pPr>
      <w:r w:rsidRPr="00856765">
        <w:rPr>
          <w:rFonts w:ascii="Calibri" w:hAnsi="Calibri"/>
          <w:color w:val="auto"/>
          <w:sz w:val="22"/>
        </w:rPr>
        <w:t>Beställ ultraljud njurar som skall utföras inom 1 vecka. Bevaka svaret.</w:t>
      </w:r>
    </w:p>
    <w:p w:rsidR="00DA1579" w:rsidRPr="00856765" w:rsidRDefault="00DA1579" w:rsidP="00DA1579">
      <w:pPr>
        <w:pStyle w:val="Default"/>
        <w:numPr>
          <w:ilvl w:val="0"/>
          <w:numId w:val="10"/>
        </w:numPr>
        <w:ind w:left="1080"/>
        <w:rPr>
          <w:rFonts w:ascii="Calibri" w:hAnsi="Calibri"/>
          <w:color w:val="auto"/>
          <w:sz w:val="22"/>
        </w:rPr>
      </w:pPr>
      <w:r>
        <w:rPr>
          <w:rFonts w:ascii="Calibri" w:hAnsi="Calibri"/>
          <w:color w:val="auto"/>
          <w:sz w:val="22"/>
        </w:rPr>
        <w:t>CRP kontrolleras dagligen fram till det är stabilt eller sjunker.</w:t>
      </w:r>
    </w:p>
    <w:p w:rsidR="00DA1579" w:rsidRPr="004946EF" w:rsidRDefault="00DA1579" w:rsidP="00DA1579">
      <w:pPr>
        <w:pStyle w:val="Default"/>
        <w:numPr>
          <w:ilvl w:val="0"/>
          <w:numId w:val="10"/>
        </w:numPr>
        <w:ind w:left="1077" w:hanging="357"/>
        <w:rPr>
          <w:rFonts w:ascii="Calibri" w:hAnsi="Calibri"/>
          <w:color w:val="auto"/>
          <w:sz w:val="22"/>
        </w:rPr>
      </w:pPr>
      <w:r w:rsidRPr="00D2299C">
        <w:rPr>
          <w:rFonts w:ascii="Calibri" w:hAnsi="Calibri"/>
          <w:color w:val="auto"/>
          <w:sz w:val="22"/>
        </w:rPr>
        <w:t xml:space="preserve">Om patienten </w:t>
      </w:r>
      <w:r>
        <w:rPr>
          <w:rFonts w:ascii="Calibri" w:hAnsi="Calibri"/>
          <w:color w:val="auto"/>
          <w:sz w:val="22"/>
        </w:rPr>
        <w:t xml:space="preserve">inte svarar adekvat på behandling </w:t>
      </w:r>
      <w:r w:rsidRPr="00D2299C">
        <w:rPr>
          <w:rFonts w:ascii="Calibri" w:hAnsi="Calibri"/>
          <w:color w:val="auto"/>
          <w:sz w:val="22"/>
        </w:rPr>
        <w:t xml:space="preserve">utförs ett ultraljud snarast men under dagtid för att utesluta avstängd pyelit och behov av avlastning. </w:t>
      </w:r>
    </w:p>
    <w:p w:rsidR="00DA1579" w:rsidRDefault="00DA1579" w:rsidP="00DA1579">
      <w:pPr>
        <w:pStyle w:val="Default"/>
        <w:numPr>
          <w:ilvl w:val="0"/>
          <w:numId w:val="10"/>
        </w:numPr>
        <w:ind w:left="1080"/>
        <w:rPr>
          <w:rFonts w:ascii="Calibri" w:hAnsi="Calibri"/>
          <w:color w:val="auto"/>
          <w:sz w:val="22"/>
        </w:rPr>
      </w:pPr>
      <w:r>
        <w:rPr>
          <w:rFonts w:ascii="Calibri" w:hAnsi="Calibri"/>
          <w:color w:val="auto"/>
          <w:sz w:val="22"/>
        </w:rPr>
        <w:t>Vid utskrivningen ordnas med uppföljning, vg se poliklinisk pat</w:t>
      </w:r>
      <w:r w:rsidRPr="00856765">
        <w:rPr>
          <w:rFonts w:ascii="Calibri" w:hAnsi="Calibri"/>
          <w:color w:val="auto"/>
          <w:sz w:val="22"/>
        </w:rPr>
        <w:t xml:space="preserve">. </w:t>
      </w:r>
    </w:p>
    <w:p w:rsidR="00DA1579" w:rsidRPr="00856765" w:rsidRDefault="00DA1579" w:rsidP="00DA1579">
      <w:pPr>
        <w:pStyle w:val="Default"/>
        <w:numPr>
          <w:ilvl w:val="0"/>
          <w:numId w:val="10"/>
        </w:numPr>
        <w:ind w:left="1080"/>
        <w:rPr>
          <w:rFonts w:ascii="Calibri" w:hAnsi="Calibri"/>
          <w:color w:val="auto"/>
          <w:sz w:val="22"/>
        </w:rPr>
      </w:pPr>
      <w:r w:rsidRPr="00856765">
        <w:rPr>
          <w:rFonts w:ascii="Calibri" w:hAnsi="Calibri"/>
          <w:color w:val="auto"/>
          <w:sz w:val="22"/>
        </w:rPr>
        <w:t xml:space="preserve">Recept på antibiotika för på fortsatt behandling (sammanlagt 10 dagars beh.) samt </w:t>
      </w:r>
      <w:r>
        <w:rPr>
          <w:rFonts w:ascii="Calibri" w:hAnsi="Calibri"/>
          <w:color w:val="auto"/>
          <w:sz w:val="22"/>
        </w:rPr>
        <w:t xml:space="preserve">om patologiskt UL också </w:t>
      </w:r>
      <w:r w:rsidRPr="00856765">
        <w:rPr>
          <w:rFonts w:ascii="Calibri" w:hAnsi="Calibri"/>
          <w:color w:val="auto"/>
          <w:sz w:val="22"/>
        </w:rPr>
        <w:t xml:space="preserve">lämpligt profylax (3 mån, fyra uttag).  </w:t>
      </w:r>
    </w:p>
    <w:p w:rsidR="00DA1579" w:rsidRPr="00856765" w:rsidRDefault="00DA1579" w:rsidP="00DA1579">
      <w:pPr>
        <w:ind w:left="1455"/>
        <w:rPr>
          <w:rFonts w:ascii="Calibri" w:hAnsi="Calibri" w:cs="Arial"/>
          <w:b/>
          <w:szCs w:val="22"/>
        </w:rPr>
      </w:pPr>
    </w:p>
    <w:p w:rsidR="00DA1579" w:rsidRPr="00942F2B" w:rsidRDefault="00DA1579" w:rsidP="00DA1579">
      <w:pPr>
        <w:ind w:left="360"/>
        <w:rPr>
          <w:rFonts w:ascii="Calibri" w:hAnsi="Calibri" w:cs="Arial"/>
          <w:sz w:val="22"/>
          <w:szCs w:val="22"/>
        </w:rPr>
      </w:pPr>
      <w:r w:rsidRPr="00942F2B">
        <w:rPr>
          <w:rFonts w:ascii="Calibri" w:hAnsi="Calibri" w:cs="Arial"/>
          <w:sz w:val="22"/>
          <w:szCs w:val="22"/>
        </w:rPr>
        <w:t xml:space="preserve"> </w:t>
      </w:r>
      <w:r>
        <w:rPr>
          <w:rFonts w:ascii="Calibri" w:hAnsi="Calibri" w:cs="Arial"/>
          <w:sz w:val="22"/>
          <w:szCs w:val="22"/>
        </w:rPr>
        <w:tab/>
      </w:r>
    </w:p>
    <w:p w:rsidR="00DA1579" w:rsidRPr="00160DB6" w:rsidRDefault="00DA1579" w:rsidP="00DA1579">
      <w:pPr>
        <w:widowControl/>
        <w:numPr>
          <w:ilvl w:val="1"/>
          <w:numId w:val="7"/>
        </w:numPr>
        <w:tabs>
          <w:tab w:val="left" w:pos="1701"/>
        </w:tabs>
        <w:contextualSpacing/>
        <w:rPr>
          <w:rFonts w:ascii="Calibri" w:hAnsi="Calibri" w:cs="Arial"/>
          <w:b/>
          <w:bCs/>
          <w:sz w:val="28"/>
          <w:szCs w:val="22"/>
        </w:rPr>
      </w:pPr>
      <w:r>
        <w:rPr>
          <w:rFonts w:ascii="Calibri" w:hAnsi="Calibri" w:cs="Arial"/>
          <w:b/>
          <w:bCs/>
          <w:sz w:val="28"/>
          <w:szCs w:val="22"/>
        </w:rPr>
        <w:t>Barn &lt;2 år – Recidiv</w:t>
      </w:r>
    </w:p>
    <w:p w:rsidR="00DA1579" w:rsidRDefault="00DA1579" w:rsidP="00DA1579">
      <w:pPr>
        <w:widowControl/>
        <w:numPr>
          <w:ilvl w:val="0"/>
          <w:numId w:val="12"/>
        </w:numPr>
        <w:tabs>
          <w:tab w:val="left" w:pos="1701"/>
        </w:tabs>
        <w:autoSpaceDE w:val="0"/>
        <w:autoSpaceDN w:val="0"/>
        <w:adjustRightInd w:val="0"/>
        <w:contextualSpacing/>
        <w:rPr>
          <w:rFonts w:ascii="Calibri" w:hAnsi="Calibri" w:cs="Arial"/>
          <w:bCs/>
          <w:sz w:val="22"/>
          <w:szCs w:val="22"/>
        </w:rPr>
      </w:pPr>
      <w:r>
        <w:rPr>
          <w:rFonts w:ascii="Calibri" w:hAnsi="Calibri" w:cs="Arial"/>
          <w:bCs/>
          <w:sz w:val="22"/>
          <w:szCs w:val="22"/>
        </w:rPr>
        <w:t>J</w:t>
      </w:r>
      <w:r w:rsidRPr="00227792">
        <w:rPr>
          <w:rFonts w:ascii="Calibri" w:hAnsi="Calibri" w:cs="Arial"/>
          <w:bCs/>
          <w:sz w:val="22"/>
          <w:szCs w:val="22"/>
        </w:rPr>
        <w:t xml:space="preserve">ouren </w:t>
      </w:r>
      <w:r>
        <w:rPr>
          <w:rFonts w:ascii="Calibri" w:hAnsi="Calibri" w:cs="Arial"/>
          <w:bCs/>
          <w:sz w:val="22"/>
          <w:szCs w:val="22"/>
        </w:rPr>
        <w:t xml:space="preserve">(eller motsvarande) </w:t>
      </w:r>
      <w:r w:rsidRPr="00227792">
        <w:rPr>
          <w:rFonts w:ascii="Calibri" w:hAnsi="Calibri" w:cs="Arial"/>
          <w:bCs/>
          <w:sz w:val="22"/>
          <w:szCs w:val="22"/>
        </w:rPr>
        <w:t xml:space="preserve">ansvarar för att sätta in behandling och initiera efterföljande profylax utifrån urinodling och resistensbesked eller </w:t>
      </w:r>
      <w:r>
        <w:rPr>
          <w:rFonts w:ascii="Calibri" w:hAnsi="Calibri" w:cs="Arial"/>
          <w:bCs/>
          <w:sz w:val="22"/>
          <w:szCs w:val="22"/>
        </w:rPr>
        <w:t xml:space="preserve">vb byta </w:t>
      </w:r>
      <w:r w:rsidRPr="00227792">
        <w:rPr>
          <w:rFonts w:ascii="Calibri" w:hAnsi="Calibri" w:cs="Arial"/>
          <w:bCs/>
          <w:sz w:val="22"/>
          <w:szCs w:val="22"/>
        </w:rPr>
        <w:t>om pat</w:t>
      </w:r>
      <w:r>
        <w:rPr>
          <w:rFonts w:ascii="Calibri" w:hAnsi="Calibri" w:cs="Arial"/>
          <w:bCs/>
          <w:sz w:val="22"/>
          <w:szCs w:val="22"/>
        </w:rPr>
        <w:t>ienten</w:t>
      </w:r>
      <w:r w:rsidRPr="00227792">
        <w:rPr>
          <w:rFonts w:ascii="Calibri" w:hAnsi="Calibri" w:cs="Arial"/>
          <w:bCs/>
          <w:sz w:val="22"/>
          <w:szCs w:val="22"/>
        </w:rPr>
        <w:t xml:space="preserve"> redan står på profylax</w:t>
      </w:r>
      <w:r>
        <w:rPr>
          <w:rFonts w:ascii="Calibri" w:hAnsi="Calibri" w:cs="Arial"/>
          <w:bCs/>
          <w:sz w:val="22"/>
          <w:szCs w:val="22"/>
        </w:rPr>
        <w:t xml:space="preserve"> och infekterats med resistent stam</w:t>
      </w:r>
      <w:r w:rsidRPr="00227792">
        <w:rPr>
          <w:rFonts w:ascii="Calibri" w:hAnsi="Calibri" w:cs="Arial"/>
          <w:bCs/>
          <w:sz w:val="22"/>
          <w:szCs w:val="22"/>
        </w:rPr>
        <w:t xml:space="preserve">. </w:t>
      </w:r>
      <w:r w:rsidRPr="007E43D0">
        <w:rPr>
          <w:rFonts w:ascii="Calibri" w:hAnsi="Calibri" w:cs="Arial"/>
          <w:bCs/>
          <w:sz w:val="22"/>
          <w:szCs w:val="22"/>
        </w:rPr>
        <w:t xml:space="preserve">Kräver således </w:t>
      </w:r>
      <w:r w:rsidRPr="007E43D0">
        <w:rPr>
          <w:rFonts w:ascii="Calibri" w:hAnsi="Calibri" w:cs="Arial"/>
          <w:bCs/>
          <w:sz w:val="22"/>
          <w:szCs w:val="22"/>
        </w:rPr>
        <w:lastRenderedPageBreak/>
        <w:t>att man bevakar odlingssvar (eller ser till att någon kollega gör det) och återkopplar till familjen.</w:t>
      </w:r>
    </w:p>
    <w:p w:rsidR="00DA1579" w:rsidRPr="007E43D0" w:rsidRDefault="00DA1579" w:rsidP="00DA1579">
      <w:pPr>
        <w:tabs>
          <w:tab w:val="left" w:pos="1701"/>
        </w:tabs>
        <w:autoSpaceDE w:val="0"/>
        <w:autoSpaceDN w:val="0"/>
        <w:adjustRightInd w:val="0"/>
        <w:ind w:left="1455"/>
        <w:rPr>
          <w:rFonts w:ascii="Calibri" w:hAnsi="Calibri" w:cs="Arial"/>
          <w:bCs/>
          <w:sz w:val="22"/>
          <w:szCs w:val="22"/>
        </w:rPr>
      </w:pPr>
    </w:p>
    <w:p w:rsidR="00DA1579" w:rsidRPr="00227792" w:rsidRDefault="00DA1579" w:rsidP="00DA1579">
      <w:pPr>
        <w:widowControl/>
        <w:numPr>
          <w:ilvl w:val="0"/>
          <w:numId w:val="12"/>
        </w:numPr>
        <w:tabs>
          <w:tab w:val="left" w:pos="1701"/>
        </w:tabs>
        <w:autoSpaceDE w:val="0"/>
        <w:autoSpaceDN w:val="0"/>
        <w:adjustRightInd w:val="0"/>
        <w:contextualSpacing/>
        <w:rPr>
          <w:rFonts w:ascii="Calibri" w:hAnsi="Calibri" w:cs="Arial"/>
          <w:bCs/>
          <w:sz w:val="22"/>
          <w:szCs w:val="22"/>
        </w:rPr>
      </w:pPr>
      <w:r w:rsidRPr="00227792">
        <w:rPr>
          <w:rFonts w:ascii="Calibri" w:hAnsi="Calibri" w:cs="Arial"/>
          <w:bCs/>
          <w:sz w:val="22"/>
          <w:szCs w:val="22"/>
        </w:rPr>
        <w:t>Re</w:t>
      </w:r>
      <w:r>
        <w:rPr>
          <w:rFonts w:ascii="Calibri" w:hAnsi="Calibri" w:cs="Arial"/>
          <w:bCs/>
          <w:sz w:val="22"/>
          <w:szCs w:val="22"/>
        </w:rPr>
        <w:t>miss till BLM/BUMM</w:t>
      </w:r>
      <w:r w:rsidDel="008E3177">
        <w:rPr>
          <w:rFonts w:ascii="Calibri" w:hAnsi="Calibri" w:cs="Arial"/>
          <w:bCs/>
          <w:sz w:val="22"/>
          <w:szCs w:val="22"/>
        </w:rPr>
        <w:t xml:space="preserve"> </w:t>
      </w:r>
      <w:r>
        <w:rPr>
          <w:rFonts w:ascii="Calibri" w:hAnsi="Calibri" w:cs="Arial"/>
          <w:bCs/>
          <w:sz w:val="22"/>
          <w:szCs w:val="22"/>
        </w:rPr>
        <w:t>(både Solnas och Huddinges upptagningsomr.) för vidare uppföljning och DMSA om sådan ej gjord tidigare. Remissen bör gå iväg inom något dygn, d.v.s. skriv för hand eller välj hög prioritet vid diktering och se också till att du skickar iväg när remissen är utskriven.</w:t>
      </w:r>
    </w:p>
    <w:p w:rsidR="00DA1579" w:rsidRPr="00C933F5" w:rsidRDefault="00DA1579" w:rsidP="00DA1579">
      <w:pPr>
        <w:tabs>
          <w:tab w:val="left" w:pos="1701"/>
        </w:tabs>
        <w:autoSpaceDE w:val="0"/>
        <w:autoSpaceDN w:val="0"/>
        <w:adjustRightInd w:val="0"/>
        <w:ind w:left="720"/>
        <w:rPr>
          <w:rFonts w:ascii="Calibri" w:hAnsi="Calibri" w:cs="Arial"/>
          <w:bCs/>
          <w:sz w:val="22"/>
          <w:szCs w:val="22"/>
        </w:rPr>
      </w:pPr>
    </w:p>
    <w:p w:rsidR="00DA1579" w:rsidRPr="00942F2B" w:rsidRDefault="00DA1579" w:rsidP="00DA1579">
      <w:pPr>
        <w:tabs>
          <w:tab w:val="left" w:pos="1701"/>
        </w:tabs>
        <w:autoSpaceDE w:val="0"/>
        <w:autoSpaceDN w:val="0"/>
        <w:adjustRightInd w:val="0"/>
        <w:rPr>
          <w:rFonts w:ascii="Calibri" w:hAnsi="Calibri" w:cs="Arial"/>
          <w:b/>
          <w:bCs/>
          <w:sz w:val="22"/>
          <w:szCs w:val="22"/>
        </w:rPr>
      </w:pPr>
    </w:p>
    <w:p w:rsidR="00DA1579" w:rsidRDefault="00DA1579" w:rsidP="00DA1579">
      <w:pPr>
        <w:widowControl/>
        <w:numPr>
          <w:ilvl w:val="0"/>
          <w:numId w:val="7"/>
        </w:numPr>
        <w:tabs>
          <w:tab w:val="left" w:pos="1701"/>
        </w:tabs>
        <w:autoSpaceDE w:val="0"/>
        <w:autoSpaceDN w:val="0"/>
        <w:adjustRightInd w:val="0"/>
        <w:contextualSpacing/>
        <w:rPr>
          <w:rFonts w:ascii="Calibri" w:hAnsi="Calibri" w:cs="Arial"/>
          <w:b/>
          <w:bCs/>
          <w:sz w:val="28"/>
          <w:szCs w:val="22"/>
        </w:rPr>
      </w:pPr>
      <w:r>
        <w:rPr>
          <w:rFonts w:ascii="Calibri" w:hAnsi="Calibri" w:cs="Arial"/>
          <w:b/>
          <w:bCs/>
          <w:sz w:val="28"/>
          <w:szCs w:val="22"/>
        </w:rPr>
        <w:t xml:space="preserve">Barn ≥ 2 år </w:t>
      </w:r>
    </w:p>
    <w:p w:rsidR="00DA1579" w:rsidRPr="004679AB" w:rsidRDefault="00DA1579" w:rsidP="00DA1579">
      <w:pPr>
        <w:tabs>
          <w:tab w:val="left" w:pos="1701"/>
        </w:tabs>
        <w:autoSpaceDE w:val="0"/>
        <w:autoSpaceDN w:val="0"/>
        <w:adjustRightInd w:val="0"/>
        <w:ind w:left="360"/>
        <w:rPr>
          <w:rFonts w:ascii="Calibri" w:hAnsi="Calibri" w:cs="Arial"/>
          <w:b/>
          <w:bCs/>
          <w:sz w:val="28"/>
          <w:szCs w:val="22"/>
        </w:rPr>
      </w:pPr>
    </w:p>
    <w:p w:rsidR="00DA1579" w:rsidRDefault="00DA1579" w:rsidP="00DA1579">
      <w:pPr>
        <w:widowControl/>
        <w:numPr>
          <w:ilvl w:val="0"/>
          <w:numId w:val="8"/>
        </w:numPr>
        <w:tabs>
          <w:tab w:val="left" w:pos="1701"/>
        </w:tabs>
        <w:ind w:left="1440"/>
        <w:contextualSpacing/>
        <w:rPr>
          <w:rFonts w:ascii="Calibri" w:hAnsi="Calibri" w:cs="Arial"/>
          <w:bCs/>
          <w:sz w:val="22"/>
          <w:szCs w:val="22"/>
        </w:rPr>
      </w:pPr>
      <w:r>
        <w:rPr>
          <w:rFonts w:ascii="Calibri" w:hAnsi="Calibri" w:cs="Arial"/>
          <w:bCs/>
          <w:sz w:val="22"/>
          <w:szCs w:val="22"/>
        </w:rPr>
        <w:t>Se algoritm i UVI-PM sid 4.</w:t>
      </w:r>
    </w:p>
    <w:p w:rsidR="00DA1579" w:rsidRPr="009D7A35" w:rsidRDefault="00DA1579" w:rsidP="00DA1579">
      <w:pPr>
        <w:widowControl/>
        <w:numPr>
          <w:ilvl w:val="0"/>
          <w:numId w:val="8"/>
        </w:numPr>
        <w:tabs>
          <w:tab w:val="left" w:pos="1701"/>
        </w:tabs>
        <w:ind w:left="1440"/>
        <w:contextualSpacing/>
        <w:rPr>
          <w:rFonts w:ascii="Calibri" w:hAnsi="Calibri" w:cs="Arial"/>
          <w:b/>
          <w:bCs/>
          <w:sz w:val="22"/>
          <w:szCs w:val="22"/>
        </w:rPr>
      </w:pPr>
      <w:r w:rsidRPr="009D7A35">
        <w:rPr>
          <w:rFonts w:ascii="Calibri" w:hAnsi="Calibri" w:cs="Arial"/>
          <w:b/>
          <w:bCs/>
          <w:sz w:val="22"/>
          <w:szCs w:val="22"/>
        </w:rPr>
        <w:t>Febril UVI</w:t>
      </w:r>
    </w:p>
    <w:p w:rsidR="00DA1579" w:rsidRDefault="00DA1579" w:rsidP="00DA1579">
      <w:pPr>
        <w:tabs>
          <w:tab w:val="left" w:pos="1701"/>
        </w:tabs>
        <w:rPr>
          <w:rFonts w:ascii="Calibri" w:hAnsi="Calibri" w:cs="Arial"/>
          <w:bCs/>
          <w:sz w:val="22"/>
          <w:szCs w:val="22"/>
        </w:rPr>
      </w:pPr>
      <w:r>
        <w:rPr>
          <w:rFonts w:ascii="Calibri" w:hAnsi="Calibri" w:cs="Arial"/>
          <w:bCs/>
          <w:sz w:val="22"/>
          <w:szCs w:val="22"/>
        </w:rPr>
        <w:tab/>
      </w:r>
      <w:r w:rsidRPr="00C660AB">
        <w:rPr>
          <w:rFonts w:ascii="Calibri" w:hAnsi="Calibri" w:cs="Arial"/>
          <w:bCs/>
          <w:sz w:val="22"/>
          <w:szCs w:val="22"/>
        </w:rPr>
        <w:t>Jouren (eller motsvarande) ansvara</w:t>
      </w:r>
      <w:r>
        <w:rPr>
          <w:rFonts w:ascii="Calibri" w:hAnsi="Calibri" w:cs="Arial"/>
          <w:bCs/>
          <w:sz w:val="22"/>
          <w:szCs w:val="22"/>
        </w:rPr>
        <w:t>r för att:</w:t>
      </w:r>
    </w:p>
    <w:p w:rsidR="00DA1579" w:rsidRPr="00C660AB" w:rsidRDefault="00DA1579" w:rsidP="00DA1579">
      <w:pPr>
        <w:widowControl/>
        <w:numPr>
          <w:ilvl w:val="2"/>
          <w:numId w:val="8"/>
        </w:numPr>
        <w:tabs>
          <w:tab w:val="left" w:pos="1701"/>
        </w:tabs>
        <w:ind w:left="2880"/>
        <w:contextualSpacing/>
        <w:rPr>
          <w:rFonts w:ascii="Calibri" w:hAnsi="Calibri" w:cs="Arial"/>
          <w:bCs/>
          <w:sz w:val="22"/>
          <w:szCs w:val="22"/>
        </w:rPr>
      </w:pPr>
      <w:r>
        <w:rPr>
          <w:rFonts w:ascii="Calibri" w:hAnsi="Calibri" w:cs="Arial"/>
          <w:bCs/>
          <w:sz w:val="22"/>
          <w:szCs w:val="22"/>
        </w:rPr>
        <w:t>S</w:t>
      </w:r>
      <w:r w:rsidRPr="00C660AB">
        <w:rPr>
          <w:rFonts w:ascii="Calibri" w:hAnsi="Calibri" w:cs="Arial"/>
          <w:bCs/>
          <w:sz w:val="22"/>
          <w:szCs w:val="22"/>
        </w:rPr>
        <w:t>ätta in behandling och ev. justera utifrån odling och resistensbestämning.</w:t>
      </w:r>
    </w:p>
    <w:p w:rsidR="00DA1579" w:rsidRDefault="00DA1579" w:rsidP="00DA1579">
      <w:pPr>
        <w:widowControl/>
        <w:numPr>
          <w:ilvl w:val="2"/>
          <w:numId w:val="8"/>
        </w:numPr>
        <w:tabs>
          <w:tab w:val="left" w:pos="1701"/>
        </w:tabs>
        <w:autoSpaceDE w:val="0"/>
        <w:autoSpaceDN w:val="0"/>
        <w:adjustRightInd w:val="0"/>
        <w:ind w:left="2880"/>
        <w:contextualSpacing/>
        <w:rPr>
          <w:rFonts w:ascii="Calibri" w:hAnsi="Calibri" w:cs="Arial"/>
          <w:bCs/>
          <w:sz w:val="22"/>
          <w:szCs w:val="22"/>
        </w:rPr>
      </w:pPr>
      <w:r>
        <w:rPr>
          <w:rFonts w:ascii="Calibri" w:hAnsi="Calibri" w:cs="Arial"/>
          <w:bCs/>
          <w:sz w:val="22"/>
          <w:szCs w:val="22"/>
        </w:rPr>
        <w:t>Beställa UL njurar och bevaka svar.</w:t>
      </w:r>
    </w:p>
    <w:p w:rsidR="00DA1579" w:rsidRDefault="00DA1579" w:rsidP="00DA1579">
      <w:pPr>
        <w:widowControl/>
        <w:numPr>
          <w:ilvl w:val="2"/>
          <w:numId w:val="8"/>
        </w:numPr>
        <w:tabs>
          <w:tab w:val="left" w:pos="1701"/>
        </w:tabs>
        <w:autoSpaceDE w:val="0"/>
        <w:autoSpaceDN w:val="0"/>
        <w:adjustRightInd w:val="0"/>
        <w:ind w:left="2880"/>
        <w:contextualSpacing/>
        <w:rPr>
          <w:rFonts w:ascii="Calibri" w:hAnsi="Calibri" w:cs="Arial"/>
          <w:bCs/>
          <w:sz w:val="22"/>
          <w:szCs w:val="22"/>
        </w:rPr>
      </w:pPr>
      <w:r>
        <w:rPr>
          <w:rFonts w:ascii="Calibri" w:hAnsi="Calibri" w:cs="Arial"/>
          <w:bCs/>
          <w:sz w:val="22"/>
          <w:szCs w:val="22"/>
        </w:rPr>
        <w:t>Skriva remiss till BLM/BUMM</w:t>
      </w:r>
    </w:p>
    <w:p w:rsidR="00DA1579" w:rsidRPr="00227792" w:rsidRDefault="00DA1579" w:rsidP="00DA1579">
      <w:pPr>
        <w:tabs>
          <w:tab w:val="left" w:pos="1701"/>
        </w:tabs>
        <w:autoSpaceDE w:val="0"/>
        <w:autoSpaceDN w:val="0"/>
        <w:adjustRightInd w:val="0"/>
        <w:ind w:left="2880"/>
        <w:rPr>
          <w:rFonts w:ascii="Calibri" w:hAnsi="Calibri" w:cs="Arial"/>
          <w:bCs/>
          <w:sz w:val="22"/>
          <w:szCs w:val="22"/>
        </w:rPr>
      </w:pPr>
    </w:p>
    <w:p w:rsidR="00DA1579" w:rsidRPr="009D7A35" w:rsidRDefault="00DA1579" w:rsidP="00DA1579">
      <w:pPr>
        <w:widowControl/>
        <w:numPr>
          <w:ilvl w:val="0"/>
          <w:numId w:val="8"/>
        </w:numPr>
        <w:tabs>
          <w:tab w:val="left" w:pos="1701"/>
        </w:tabs>
        <w:autoSpaceDE w:val="0"/>
        <w:autoSpaceDN w:val="0"/>
        <w:adjustRightInd w:val="0"/>
        <w:ind w:left="1440"/>
        <w:contextualSpacing/>
        <w:rPr>
          <w:rFonts w:ascii="Calibri" w:hAnsi="Calibri" w:cs="Arial"/>
          <w:b/>
          <w:sz w:val="22"/>
          <w:szCs w:val="22"/>
        </w:rPr>
      </w:pPr>
      <w:r w:rsidRPr="009D7A35">
        <w:rPr>
          <w:rFonts w:ascii="Calibri" w:hAnsi="Calibri" w:cs="Arial"/>
          <w:b/>
          <w:bCs/>
          <w:sz w:val="22"/>
          <w:szCs w:val="22"/>
        </w:rPr>
        <w:t>Afebril UVI</w:t>
      </w:r>
    </w:p>
    <w:p w:rsidR="00DA1579" w:rsidRDefault="00DA1579" w:rsidP="00DA1579">
      <w:pPr>
        <w:tabs>
          <w:tab w:val="left" w:pos="1701"/>
        </w:tabs>
        <w:rPr>
          <w:rFonts w:ascii="Calibri" w:hAnsi="Calibri" w:cs="Arial"/>
          <w:bCs/>
          <w:sz w:val="22"/>
          <w:szCs w:val="22"/>
        </w:rPr>
      </w:pPr>
      <w:r>
        <w:rPr>
          <w:rFonts w:ascii="Calibri" w:hAnsi="Calibri" w:cs="Arial"/>
          <w:bCs/>
          <w:sz w:val="22"/>
          <w:szCs w:val="22"/>
        </w:rPr>
        <w:tab/>
      </w:r>
      <w:r w:rsidRPr="00C660AB">
        <w:rPr>
          <w:rFonts w:ascii="Calibri" w:hAnsi="Calibri" w:cs="Arial"/>
          <w:bCs/>
          <w:sz w:val="22"/>
          <w:szCs w:val="22"/>
        </w:rPr>
        <w:t>Jouren (eller motsvarande) ansvara</w:t>
      </w:r>
      <w:r>
        <w:rPr>
          <w:rFonts w:ascii="Calibri" w:hAnsi="Calibri" w:cs="Arial"/>
          <w:bCs/>
          <w:sz w:val="22"/>
          <w:szCs w:val="22"/>
        </w:rPr>
        <w:t>r för att:</w:t>
      </w:r>
    </w:p>
    <w:p w:rsidR="00DA1579" w:rsidRPr="00C660AB" w:rsidRDefault="00DA1579" w:rsidP="00DA1579">
      <w:pPr>
        <w:tabs>
          <w:tab w:val="left" w:pos="1701"/>
        </w:tabs>
        <w:autoSpaceDE w:val="0"/>
        <w:autoSpaceDN w:val="0"/>
        <w:adjustRightInd w:val="0"/>
        <w:ind w:left="2880"/>
        <w:rPr>
          <w:rFonts w:ascii="Calibri" w:hAnsi="Calibri" w:cs="Arial"/>
          <w:sz w:val="22"/>
          <w:szCs w:val="22"/>
        </w:rPr>
      </w:pPr>
    </w:p>
    <w:p w:rsidR="00DA1579" w:rsidRDefault="00DA1579" w:rsidP="00DA1579">
      <w:pPr>
        <w:widowControl/>
        <w:numPr>
          <w:ilvl w:val="2"/>
          <w:numId w:val="8"/>
        </w:numPr>
        <w:tabs>
          <w:tab w:val="left" w:pos="1701"/>
        </w:tabs>
        <w:autoSpaceDE w:val="0"/>
        <w:autoSpaceDN w:val="0"/>
        <w:adjustRightInd w:val="0"/>
        <w:ind w:left="2880"/>
        <w:contextualSpacing/>
        <w:rPr>
          <w:rFonts w:ascii="Calibri" w:hAnsi="Calibri" w:cs="Arial"/>
          <w:bCs/>
          <w:sz w:val="22"/>
          <w:szCs w:val="22"/>
        </w:rPr>
      </w:pPr>
      <w:r>
        <w:rPr>
          <w:rFonts w:ascii="Calibri" w:hAnsi="Calibri" w:cs="Arial"/>
          <w:bCs/>
          <w:sz w:val="22"/>
          <w:szCs w:val="22"/>
        </w:rPr>
        <w:t>S</w:t>
      </w:r>
      <w:r w:rsidRPr="00227792">
        <w:rPr>
          <w:rFonts w:ascii="Calibri" w:hAnsi="Calibri" w:cs="Arial"/>
          <w:bCs/>
          <w:sz w:val="22"/>
          <w:szCs w:val="22"/>
        </w:rPr>
        <w:t>ätta in behandling och</w:t>
      </w:r>
      <w:r>
        <w:rPr>
          <w:rFonts w:ascii="Calibri" w:hAnsi="Calibri" w:cs="Arial"/>
          <w:bCs/>
          <w:sz w:val="22"/>
          <w:szCs w:val="22"/>
        </w:rPr>
        <w:t xml:space="preserve"> ev. justera utifrån odling och resistensbestämning.</w:t>
      </w:r>
    </w:p>
    <w:p w:rsidR="00DA1579" w:rsidRPr="00725C44" w:rsidRDefault="00DA1579" w:rsidP="00DA1579">
      <w:pPr>
        <w:widowControl/>
        <w:numPr>
          <w:ilvl w:val="2"/>
          <w:numId w:val="8"/>
        </w:numPr>
        <w:tabs>
          <w:tab w:val="left" w:pos="1701"/>
        </w:tabs>
        <w:autoSpaceDE w:val="0"/>
        <w:autoSpaceDN w:val="0"/>
        <w:adjustRightInd w:val="0"/>
        <w:ind w:left="2880"/>
        <w:contextualSpacing/>
        <w:rPr>
          <w:rFonts w:ascii="Calibri" w:hAnsi="Calibri" w:cs="Arial"/>
          <w:sz w:val="22"/>
          <w:szCs w:val="22"/>
        </w:rPr>
      </w:pPr>
      <w:r w:rsidRPr="00725C44">
        <w:rPr>
          <w:rFonts w:ascii="Calibri" w:hAnsi="Calibri" w:cs="Arial"/>
          <w:bCs/>
          <w:sz w:val="22"/>
          <w:szCs w:val="22"/>
        </w:rPr>
        <w:t>Skriva remiss till BLM/BUMM</w:t>
      </w:r>
      <w:r>
        <w:rPr>
          <w:rFonts w:ascii="Calibri" w:hAnsi="Calibri" w:cs="Arial"/>
          <w:bCs/>
          <w:sz w:val="22"/>
          <w:szCs w:val="22"/>
        </w:rPr>
        <w:t xml:space="preserve"> </w:t>
      </w:r>
      <w:r w:rsidRPr="00725C44">
        <w:rPr>
          <w:rFonts w:ascii="Calibri" w:hAnsi="Calibri" w:cs="Arial"/>
          <w:bCs/>
          <w:sz w:val="22"/>
          <w:szCs w:val="22"/>
        </w:rPr>
        <w:t>om 2:a afebrila UVI hos pojke eller 4:e afebrila UVI hos flicka</w:t>
      </w:r>
    </w:p>
    <w:p w:rsidR="0073674B" w:rsidRPr="002058F2" w:rsidRDefault="0073674B">
      <w:pPr>
        <w:widowControl/>
        <w:rPr>
          <w:b/>
          <w:sz w:val="28"/>
          <w:szCs w:val="28"/>
        </w:rPr>
      </w:pPr>
    </w:p>
    <w:p w:rsidR="008765DF" w:rsidRPr="002058F2" w:rsidRDefault="008765DF">
      <w:pPr>
        <w:widowControl/>
        <w:rPr>
          <w:b/>
          <w:sz w:val="28"/>
          <w:szCs w:val="28"/>
        </w:rPr>
      </w:pPr>
      <w:bookmarkStart w:id="4" w:name="_GoBack"/>
    </w:p>
    <w:p w:rsidR="008765DF" w:rsidRPr="002058F2" w:rsidRDefault="008765DF">
      <w:pPr>
        <w:widowControl/>
        <w:rPr>
          <w:b/>
          <w:sz w:val="28"/>
          <w:szCs w:val="28"/>
        </w:rPr>
      </w:pPr>
    </w:p>
    <w:bookmarkEnd w:id="4"/>
    <w:p w:rsidR="0073674B" w:rsidRPr="002058F2" w:rsidRDefault="0073674B">
      <w:pPr>
        <w:widowControl/>
        <w:rPr>
          <w:b/>
          <w:sz w:val="28"/>
          <w:szCs w:val="28"/>
        </w:rPr>
      </w:pPr>
    </w:p>
    <w:p w:rsidR="00730505" w:rsidRPr="002058F2"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2058F2" w:rsidP="00767522">
            <w:r>
              <w:t>140122</w:t>
            </w:r>
          </w:p>
        </w:tc>
        <w:tc>
          <w:tcPr>
            <w:tcW w:w="4248" w:type="dxa"/>
          </w:tcPr>
          <w:p w:rsidR="0073674B" w:rsidRPr="0073674B" w:rsidRDefault="0073674B" w:rsidP="00767522"/>
        </w:tc>
        <w:tc>
          <w:tcPr>
            <w:tcW w:w="2303" w:type="dxa"/>
          </w:tcPr>
          <w:p w:rsidR="0073674B" w:rsidRPr="0073674B" w:rsidRDefault="0073674B" w:rsidP="00767522"/>
        </w:tc>
      </w:tr>
      <w:tr w:rsidR="0073674B" w:rsidRPr="0073674B" w:rsidTr="00767522">
        <w:tc>
          <w:tcPr>
            <w:tcW w:w="1242" w:type="dxa"/>
          </w:tcPr>
          <w:p w:rsidR="0073674B" w:rsidRPr="0073674B" w:rsidRDefault="00DC565B" w:rsidP="00767522">
            <w:r>
              <w:t>3</w:t>
            </w:r>
          </w:p>
        </w:tc>
        <w:tc>
          <w:tcPr>
            <w:tcW w:w="1418" w:type="dxa"/>
          </w:tcPr>
          <w:p w:rsidR="0073674B" w:rsidRPr="0073674B" w:rsidRDefault="00DC565B" w:rsidP="00767522">
            <w:r>
              <w:t>150119</w:t>
            </w:r>
          </w:p>
        </w:tc>
        <w:tc>
          <w:tcPr>
            <w:tcW w:w="4248" w:type="dxa"/>
          </w:tcPr>
          <w:p w:rsidR="0073674B" w:rsidRPr="0073674B" w:rsidRDefault="0073674B" w:rsidP="00767522"/>
        </w:tc>
        <w:tc>
          <w:tcPr>
            <w:tcW w:w="2303" w:type="dxa"/>
          </w:tcPr>
          <w:p w:rsidR="0073674B" w:rsidRPr="0073674B" w:rsidRDefault="00DC565B" w:rsidP="00767522">
            <w:r>
              <w:t>Carina Ekberg</w:t>
            </w:r>
          </w:p>
        </w:tc>
      </w:tr>
      <w:tr w:rsidR="008C1189" w:rsidRPr="0073674B" w:rsidTr="00767522">
        <w:tc>
          <w:tcPr>
            <w:tcW w:w="1242" w:type="dxa"/>
          </w:tcPr>
          <w:p w:rsidR="008C1189" w:rsidRDefault="008C1189" w:rsidP="00767522">
            <w:r>
              <w:t>4</w:t>
            </w:r>
          </w:p>
        </w:tc>
        <w:tc>
          <w:tcPr>
            <w:tcW w:w="1418" w:type="dxa"/>
          </w:tcPr>
          <w:p w:rsidR="008C1189" w:rsidRDefault="008C1189" w:rsidP="00767522">
            <w:r>
              <w:t>151221</w:t>
            </w:r>
          </w:p>
        </w:tc>
        <w:tc>
          <w:tcPr>
            <w:tcW w:w="4248" w:type="dxa"/>
          </w:tcPr>
          <w:p w:rsidR="008C1189" w:rsidRPr="0073674B" w:rsidRDefault="008C1189" w:rsidP="00767522"/>
        </w:tc>
        <w:tc>
          <w:tcPr>
            <w:tcW w:w="2303" w:type="dxa"/>
          </w:tcPr>
          <w:p w:rsidR="008C1189" w:rsidRDefault="008C1189" w:rsidP="00767522">
            <w:r>
              <w:t>Susanna Martinsson</w:t>
            </w:r>
          </w:p>
        </w:tc>
      </w:tr>
      <w:tr w:rsidR="00DA1579" w:rsidRPr="0073674B" w:rsidTr="00767522">
        <w:tc>
          <w:tcPr>
            <w:tcW w:w="1242" w:type="dxa"/>
          </w:tcPr>
          <w:p w:rsidR="00DA1579" w:rsidRDefault="00DA1579" w:rsidP="00767522">
            <w:r>
              <w:t>5</w:t>
            </w:r>
          </w:p>
        </w:tc>
        <w:tc>
          <w:tcPr>
            <w:tcW w:w="1418" w:type="dxa"/>
          </w:tcPr>
          <w:p w:rsidR="00DA1579" w:rsidRDefault="00DA1579" w:rsidP="00767522">
            <w:r>
              <w:t>170223</w:t>
            </w:r>
          </w:p>
        </w:tc>
        <w:tc>
          <w:tcPr>
            <w:tcW w:w="4248" w:type="dxa"/>
          </w:tcPr>
          <w:p w:rsidR="00DA1579" w:rsidRPr="0073674B" w:rsidRDefault="00DA1579" w:rsidP="00767522">
            <w:r>
              <w:t>Uppdaterat samt flytt till ny struktur</w:t>
            </w:r>
          </w:p>
        </w:tc>
        <w:tc>
          <w:tcPr>
            <w:tcW w:w="2303" w:type="dxa"/>
          </w:tcPr>
          <w:p w:rsidR="00DA1579" w:rsidRDefault="00DA1579" w:rsidP="00767522">
            <w:r>
              <w:t>Petra Edström/Maria Herthelius</w:t>
            </w:r>
          </w:p>
        </w:tc>
      </w:tr>
    </w:tbl>
    <w:p w:rsidR="005262F7" w:rsidRPr="006330C0" w:rsidRDefault="005262F7" w:rsidP="0073674B"/>
    <w:sectPr w:rsidR="005262F7" w:rsidRPr="006330C0"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56D" w:rsidRDefault="0027356D" w:rsidP="00F47081">
      <w:r>
        <w:separator/>
      </w:r>
    </w:p>
  </w:endnote>
  <w:endnote w:type="continuationSeparator" w:id="0">
    <w:p w:rsidR="0027356D" w:rsidRDefault="0027356D"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bookmarkStart w:id="8" w:name="handläggare_sf"/>
          <w:r w:rsidRPr="00BD7647">
            <w:rPr>
              <w:rFonts w:asciiTheme="minorHAnsi" w:hAnsiTheme="minorHAnsi"/>
              <w:sz w:val="16"/>
              <w:szCs w:val="16"/>
            </w:rPr>
            <w:t>Handläggare:</w:t>
          </w:r>
        </w:p>
      </w:tc>
      <w:tc>
        <w:tcPr>
          <w:tcW w:w="5244" w:type="dxa"/>
        </w:tcPr>
        <w:p w:rsidR="00792109" w:rsidRPr="00BD7647" w:rsidRDefault="008C1285" w:rsidP="005C7C25">
          <w:pPr>
            <w:tabs>
              <w:tab w:val="left" w:pos="5010"/>
              <w:tab w:val="left" w:pos="6663"/>
            </w:tabs>
            <w:rPr>
              <w:rFonts w:asciiTheme="minorHAnsi" w:hAnsiTheme="minorHAnsi"/>
              <w:sz w:val="16"/>
              <w:szCs w:val="16"/>
            </w:rPr>
          </w:pPr>
          <w:r>
            <w:rPr>
              <w:rFonts w:asciiTheme="minorHAnsi" w:hAnsiTheme="minorHAnsi"/>
              <w:sz w:val="16"/>
              <w:szCs w:val="16"/>
            </w:rPr>
            <w:t>Maria Herthelius/Karolinska/SLL;Emma Fahlström/Karolinska/SLL</w:t>
          </w:r>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8C1285" w:rsidP="005C7C25">
          <w:pPr>
            <w:tabs>
              <w:tab w:val="left" w:pos="5010"/>
              <w:tab w:val="left" w:pos="6663"/>
            </w:tabs>
            <w:rPr>
              <w:rFonts w:asciiTheme="minorHAnsi" w:hAnsiTheme="minorHAnsi"/>
              <w:sz w:val="16"/>
              <w:szCs w:val="16"/>
            </w:rPr>
          </w:pPr>
          <w:bookmarkStart w:id="9" w:name="dokumentnr_sf"/>
          <w:bookmarkStart w:id="10" w:name="löpnummer_sf"/>
          <w:bookmarkEnd w:id="9"/>
          <w:r>
            <w:rPr>
              <w:rFonts w:asciiTheme="minorHAnsi" w:hAnsiTheme="minorHAnsi"/>
              <w:sz w:val="16"/>
              <w:szCs w:val="16"/>
            </w:rPr>
            <w:t>Kar1-2337</w:t>
          </w:r>
          <w:bookmarkEnd w:id="10"/>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bookmarkStart w:id="11" w:name="fastställare_sf"/>
          <w:bookmarkEnd w:id="8"/>
          <w:r w:rsidRPr="00BD7647">
            <w:rPr>
              <w:rFonts w:asciiTheme="minorHAnsi" w:hAnsiTheme="minorHAnsi"/>
              <w:sz w:val="16"/>
              <w:szCs w:val="16"/>
            </w:rPr>
            <w:t>Fastställare:</w:t>
          </w:r>
        </w:p>
      </w:tc>
      <w:tc>
        <w:tcPr>
          <w:tcW w:w="5244" w:type="dxa"/>
        </w:tcPr>
        <w:p w:rsidR="00792109" w:rsidRPr="00BD7647" w:rsidRDefault="008C1285" w:rsidP="005C7C25">
          <w:pPr>
            <w:tabs>
              <w:tab w:val="left" w:pos="5010"/>
              <w:tab w:val="left" w:pos="6663"/>
            </w:tabs>
            <w:rPr>
              <w:rFonts w:asciiTheme="minorHAnsi" w:hAnsiTheme="minorHAnsi"/>
              <w:sz w:val="16"/>
              <w:szCs w:val="16"/>
            </w:rPr>
          </w:pPr>
          <w:r>
            <w:rPr>
              <w:rFonts w:asciiTheme="minorHAnsi" w:hAnsiTheme="minorHAnsi"/>
              <w:sz w:val="16"/>
              <w:szCs w:val="16"/>
            </w:rPr>
            <w:t>Nina Perrin/Karolinska/SLL</w:t>
          </w:r>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8C1285" w:rsidP="005C7C25">
          <w:pPr>
            <w:tabs>
              <w:tab w:val="left" w:pos="5010"/>
              <w:tab w:val="left" w:pos="6663"/>
            </w:tabs>
            <w:rPr>
              <w:rFonts w:asciiTheme="minorHAnsi" w:hAnsiTheme="minorHAnsi"/>
              <w:sz w:val="16"/>
              <w:szCs w:val="16"/>
            </w:rPr>
          </w:pPr>
          <w:bookmarkStart w:id="12" w:name="version_sf"/>
          <w:r>
            <w:rPr>
              <w:rFonts w:asciiTheme="minorHAnsi" w:hAnsiTheme="minorHAnsi"/>
              <w:sz w:val="16"/>
              <w:szCs w:val="16"/>
            </w:rPr>
            <w:t>5</w:t>
          </w:r>
          <w:bookmarkEnd w:id="12"/>
        </w:p>
      </w:tc>
    </w:tr>
    <w:bookmarkEnd w:id="11"/>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3" w:name="organisation_sf"/>
          <w:bookmarkEnd w:id="13"/>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8C1285" w:rsidP="00E8302B">
          <w:pPr>
            <w:tabs>
              <w:tab w:val="left" w:pos="5010"/>
              <w:tab w:val="left" w:pos="6663"/>
            </w:tabs>
            <w:rPr>
              <w:rFonts w:asciiTheme="minorHAnsi" w:hAnsiTheme="minorHAnsi"/>
              <w:sz w:val="16"/>
              <w:szCs w:val="16"/>
            </w:rPr>
          </w:pPr>
          <w:bookmarkStart w:id="14" w:name="giltigdatum_sf"/>
          <w:r>
            <w:rPr>
              <w:rFonts w:asciiTheme="minorHAnsi" w:hAnsiTheme="minorHAnsi"/>
              <w:sz w:val="16"/>
              <w:szCs w:val="16"/>
            </w:rPr>
            <w:t>2017-03-02</w:t>
          </w:r>
          <w:bookmarkEnd w:id="14"/>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880CD2"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ins w:id="15" w:author="Dharcica Sinniah" w:date="2021-01-26T10:17:00Z">
            <w:r w:rsidR="00794337">
              <w:rPr>
                <w:rFonts w:asciiTheme="minorHAnsi" w:hAnsiTheme="minorHAnsi"/>
                <w:noProof/>
                <w:sz w:val="16"/>
                <w:szCs w:val="16"/>
              </w:rPr>
              <w:t>2021-01-26</w:t>
            </w:r>
          </w:ins>
          <w:ins w:id="16" w:author="Kristina Walfridsson" w:date="2020-06-29T12:43:00Z">
            <w:del w:id="17" w:author="Dharcica Sinniah" w:date="2021-01-26T10:16:00Z">
              <w:r w:rsidR="001C4D47" w:rsidDel="00E715B5">
                <w:rPr>
                  <w:rFonts w:asciiTheme="minorHAnsi" w:hAnsiTheme="minorHAnsi"/>
                  <w:noProof/>
                  <w:sz w:val="16"/>
                  <w:szCs w:val="16"/>
                </w:rPr>
                <w:delText>2020-06-29</w:delText>
              </w:r>
            </w:del>
          </w:ins>
          <w:del w:id="18" w:author="Dharcica Sinniah" w:date="2021-01-26T10:16:00Z">
            <w:r w:rsidR="00701890" w:rsidDel="00E715B5">
              <w:rPr>
                <w:rFonts w:asciiTheme="minorHAnsi" w:hAnsiTheme="minorHAnsi"/>
                <w:noProof/>
                <w:sz w:val="16"/>
                <w:szCs w:val="16"/>
              </w:rPr>
              <w:delText>2020-02-16</w:delText>
            </w:r>
          </w:del>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794337">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bookmarkStart w:id="22" w:name="handläggare"/>
          <w:r w:rsidRPr="00BD7647">
            <w:rPr>
              <w:rFonts w:asciiTheme="minorHAnsi" w:hAnsiTheme="minorHAnsi"/>
              <w:sz w:val="16"/>
              <w:szCs w:val="16"/>
            </w:rPr>
            <w:t>Handläggare:</w:t>
          </w:r>
        </w:p>
      </w:tc>
      <w:tc>
        <w:tcPr>
          <w:tcW w:w="5244" w:type="dxa"/>
        </w:tcPr>
        <w:p w:rsidR="009A0B7E" w:rsidRPr="00BD7647" w:rsidRDefault="008C1285" w:rsidP="005C7C25">
          <w:pPr>
            <w:tabs>
              <w:tab w:val="left" w:pos="5010"/>
              <w:tab w:val="left" w:pos="6663"/>
            </w:tabs>
            <w:rPr>
              <w:rFonts w:asciiTheme="minorHAnsi" w:hAnsiTheme="minorHAnsi"/>
              <w:sz w:val="16"/>
              <w:szCs w:val="16"/>
            </w:rPr>
          </w:pPr>
          <w:r>
            <w:rPr>
              <w:rFonts w:asciiTheme="minorHAnsi" w:hAnsiTheme="minorHAnsi"/>
              <w:sz w:val="16"/>
              <w:szCs w:val="16"/>
            </w:rPr>
            <w:t>Maria Herthelius/Karolinska/SLL;Emma Fahlström/Karolinska/SLL</w:t>
          </w:r>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8C1285" w:rsidP="00BD7647">
          <w:pPr>
            <w:tabs>
              <w:tab w:val="left" w:pos="5010"/>
              <w:tab w:val="left" w:pos="6663"/>
            </w:tabs>
            <w:rPr>
              <w:rFonts w:asciiTheme="minorHAnsi" w:hAnsiTheme="minorHAnsi"/>
              <w:sz w:val="16"/>
              <w:szCs w:val="16"/>
            </w:rPr>
          </w:pPr>
          <w:bookmarkStart w:id="23" w:name="löpnummer"/>
          <w:r>
            <w:rPr>
              <w:rFonts w:asciiTheme="minorHAnsi" w:hAnsiTheme="minorHAnsi"/>
              <w:sz w:val="16"/>
              <w:szCs w:val="16"/>
            </w:rPr>
            <w:t>Kar1-2337</w:t>
          </w:r>
          <w:bookmarkEnd w:id="23"/>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bookmarkStart w:id="24" w:name="fastställare"/>
          <w:bookmarkEnd w:id="22"/>
          <w:r w:rsidRPr="00BD7647">
            <w:rPr>
              <w:rFonts w:asciiTheme="minorHAnsi" w:hAnsiTheme="minorHAnsi"/>
              <w:sz w:val="16"/>
              <w:szCs w:val="16"/>
            </w:rPr>
            <w:t>Fastställare:</w:t>
          </w:r>
        </w:p>
      </w:tc>
      <w:tc>
        <w:tcPr>
          <w:tcW w:w="5244" w:type="dxa"/>
        </w:tcPr>
        <w:p w:rsidR="009A0B7E" w:rsidRPr="00BD7647" w:rsidRDefault="008C1285" w:rsidP="005C7C25">
          <w:pPr>
            <w:tabs>
              <w:tab w:val="left" w:pos="5010"/>
              <w:tab w:val="left" w:pos="6663"/>
            </w:tabs>
            <w:rPr>
              <w:rFonts w:asciiTheme="minorHAnsi" w:hAnsiTheme="minorHAnsi"/>
              <w:sz w:val="16"/>
              <w:szCs w:val="16"/>
            </w:rPr>
          </w:pPr>
          <w:r>
            <w:rPr>
              <w:rFonts w:asciiTheme="minorHAnsi" w:hAnsiTheme="minorHAnsi"/>
              <w:sz w:val="16"/>
              <w:szCs w:val="16"/>
            </w:rPr>
            <w:t>Nina Perrin/Karolinska/SLL</w:t>
          </w:r>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8C1285" w:rsidP="00BD7647">
          <w:pPr>
            <w:tabs>
              <w:tab w:val="left" w:pos="5010"/>
              <w:tab w:val="left" w:pos="6663"/>
            </w:tabs>
            <w:rPr>
              <w:rFonts w:asciiTheme="minorHAnsi" w:hAnsiTheme="minorHAnsi"/>
              <w:sz w:val="16"/>
              <w:szCs w:val="16"/>
            </w:rPr>
          </w:pPr>
          <w:bookmarkStart w:id="25" w:name="version"/>
          <w:r>
            <w:rPr>
              <w:rFonts w:asciiTheme="minorHAnsi" w:hAnsiTheme="minorHAnsi"/>
              <w:sz w:val="16"/>
              <w:szCs w:val="16"/>
            </w:rPr>
            <w:t>5</w:t>
          </w:r>
          <w:bookmarkEnd w:id="25"/>
        </w:p>
      </w:tc>
    </w:tr>
    <w:bookmarkEnd w:id="24"/>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26" w:name="Organisation"/>
          <w:bookmarkEnd w:id="26"/>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8C1285" w:rsidP="005C7C25">
          <w:pPr>
            <w:tabs>
              <w:tab w:val="left" w:pos="5010"/>
              <w:tab w:val="left" w:pos="6663"/>
            </w:tabs>
            <w:rPr>
              <w:rFonts w:asciiTheme="minorHAnsi" w:hAnsiTheme="minorHAnsi"/>
              <w:sz w:val="16"/>
              <w:szCs w:val="16"/>
            </w:rPr>
          </w:pPr>
          <w:bookmarkStart w:id="27" w:name="giltigdatum"/>
          <w:r>
            <w:rPr>
              <w:rFonts w:asciiTheme="minorHAnsi" w:hAnsiTheme="minorHAnsi"/>
              <w:sz w:val="16"/>
              <w:szCs w:val="16"/>
            </w:rPr>
            <w:t>2017-03-02</w:t>
          </w:r>
          <w:bookmarkEnd w:id="27"/>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880CD2"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ins w:id="28" w:author="Dharcica Sinniah" w:date="2021-01-26T10:17:00Z">
            <w:r w:rsidR="00794337">
              <w:rPr>
                <w:rFonts w:asciiTheme="minorHAnsi" w:hAnsiTheme="minorHAnsi"/>
                <w:noProof/>
                <w:sz w:val="16"/>
                <w:szCs w:val="16"/>
              </w:rPr>
              <w:t>2021-01-26</w:t>
            </w:r>
          </w:ins>
          <w:ins w:id="29" w:author="Kristina Walfridsson" w:date="2020-06-29T12:43:00Z">
            <w:del w:id="30" w:author="Dharcica Sinniah" w:date="2021-01-26T10:16:00Z">
              <w:r w:rsidR="001C4D47" w:rsidDel="00E715B5">
                <w:rPr>
                  <w:rFonts w:asciiTheme="minorHAnsi" w:hAnsiTheme="minorHAnsi"/>
                  <w:noProof/>
                  <w:sz w:val="16"/>
                  <w:szCs w:val="16"/>
                </w:rPr>
                <w:delText>2020-06-29</w:delText>
              </w:r>
            </w:del>
          </w:ins>
          <w:del w:id="31" w:author="Dharcica Sinniah" w:date="2021-01-26T10:16:00Z">
            <w:r w:rsidR="00701890" w:rsidDel="00E715B5">
              <w:rPr>
                <w:rFonts w:asciiTheme="minorHAnsi" w:hAnsiTheme="minorHAnsi"/>
                <w:noProof/>
                <w:sz w:val="16"/>
                <w:szCs w:val="16"/>
              </w:rPr>
              <w:delText>2020-02-16</w:delText>
            </w:r>
          </w:del>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794337">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56D" w:rsidRDefault="0027356D" w:rsidP="00F47081">
      <w:r>
        <w:separator/>
      </w:r>
    </w:p>
  </w:footnote>
  <w:footnote w:type="continuationSeparator" w:id="0">
    <w:p w:rsidR="0027356D" w:rsidRDefault="0027356D"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8C1285" w:rsidP="0000601D">
          <w:pPr>
            <w:tabs>
              <w:tab w:val="left" w:pos="5010"/>
              <w:tab w:val="left" w:pos="6663"/>
            </w:tabs>
            <w:rPr>
              <w:rFonts w:asciiTheme="minorHAnsi" w:hAnsiTheme="minorHAnsi"/>
            </w:rPr>
          </w:pPr>
          <w:bookmarkStart w:id="5" w:name="Dokumenttyp_sf"/>
          <w:r>
            <w:rPr>
              <w:rFonts w:asciiTheme="minorHAnsi" w:hAnsiTheme="minorHAnsi"/>
            </w:rPr>
            <w:t>Stödjande dokument</w:t>
          </w:r>
          <w:bookmarkEnd w:id="5"/>
        </w:p>
      </w:tc>
      <w:tc>
        <w:tcPr>
          <w:tcW w:w="1346" w:type="dxa"/>
        </w:tcPr>
        <w:p w:rsidR="001C5ECA" w:rsidRPr="00123992" w:rsidRDefault="00880CD2"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415547">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47336B">
            <w:rPr>
              <w:rFonts w:asciiTheme="minorHAnsi" w:hAnsiTheme="minorHAnsi"/>
              <w:noProof/>
            </w:rPr>
            <w:fldChar w:fldCharType="begin"/>
          </w:r>
          <w:r w:rsidR="0047336B">
            <w:rPr>
              <w:rFonts w:asciiTheme="minorHAnsi" w:hAnsiTheme="minorHAnsi"/>
              <w:noProof/>
            </w:rPr>
            <w:instrText xml:space="preserve"> NUMPAGES  \* MERGEFORMAT </w:instrText>
          </w:r>
          <w:r w:rsidR="0047336B">
            <w:rPr>
              <w:rFonts w:asciiTheme="minorHAnsi" w:hAnsiTheme="minorHAnsi"/>
              <w:noProof/>
            </w:rPr>
            <w:fldChar w:fldCharType="separate"/>
          </w:r>
          <w:r w:rsidR="00415547" w:rsidRPr="00415547">
            <w:rPr>
              <w:rFonts w:asciiTheme="minorHAnsi" w:hAnsiTheme="minorHAnsi"/>
              <w:noProof/>
            </w:rPr>
            <w:t>5</w:t>
          </w:r>
          <w:r w:rsidR="0047336B">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bookmarkStart w:id="6" w:name="status_sf"/>
        </w:p>
      </w:tc>
      <w:tc>
        <w:tcPr>
          <w:tcW w:w="3867" w:type="dxa"/>
        </w:tcPr>
        <w:p w:rsidR="001C5ECA" w:rsidRPr="00EC6562" w:rsidRDefault="008F5F42" w:rsidP="00415547">
          <w:pPr>
            <w:tabs>
              <w:tab w:val="left" w:pos="5010"/>
              <w:tab w:val="left" w:pos="6663"/>
            </w:tabs>
            <w:rPr>
              <w:rFonts w:asciiTheme="minorHAnsi" w:hAnsiTheme="minorHAnsi"/>
              <w:sz w:val="20"/>
              <w:szCs w:val="20"/>
            </w:rPr>
          </w:pPr>
          <w:r>
            <w:rPr>
              <w:rFonts w:asciiTheme="minorHAnsi" w:hAnsiTheme="minorHAnsi"/>
              <w:sz w:val="20"/>
              <w:szCs w:val="20"/>
            </w:rPr>
            <w:t xml:space="preserve">Status: </w:t>
          </w:r>
          <w:r w:rsidR="008C1285">
            <w:rPr>
              <w:rFonts w:asciiTheme="minorHAnsi" w:hAnsiTheme="minorHAnsi"/>
              <w:sz w:val="20"/>
              <w:szCs w:val="20"/>
            </w:rPr>
            <w:t>gällande</w:t>
          </w: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7" w:name="arkiverat_sf"/>
          <w:bookmarkEnd w:id="7"/>
        </w:p>
      </w:tc>
    </w:tr>
    <w:bookmarkEnd w:id="6"/>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8C1285" w:rsidP="00773423">
          <w:pPr>
            <w:tabs>
              <w:tab w:val="left" w:pos="5010"/>
              <w:tab w:val="left" w:pos="6663"/>
            </w:tabs>
            <w:rPr>
              <w:rFonts w:asciiTheme="minorHAnsi" w:hAnsiTheme="minorHAnsi"/>
            </w:rPr>
          </w:pPr>
          <w:bookmarkStart w:id="19" w:name="Dokumenttyp"/>
          <w:r>
            <w:rPr>
              <w:rFonts w:asciiTheme="minorHAnsi" w:hAnsiTheme="minorHAnsi"/>
            </w:rPr>
            <w:t>Stödjande dokument</w:t>
          </w:r>
          <w:bookmarkEnd w:id="19"/>
        </w:p>
      </w:tc>
      <w:tc>
        <w:tcPr>
          <w:tcW w:w="1346" w:type="dxa"/>
        </w:tcPr>
        <w:p w:rsidR="00363F7D" w:rsidRPr="00123992" w:rsidRDefault="00880CD2"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415547">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47336B">
            <w:rPr>
              <w:rFonts w:asciiTheme="minorHAnsi" w:hAnsiTheme="minorHAnsi"/>
              <w:noProof/>
            </w:rPr>
            <w:fldChar w:fldCharType="begin"/>
          </w:r>
          <w:r w:rsidR="0047336B">
            <w:rPr>
              <w:rFonts w:asciiTheme="minorHAnsi" w:hAnsiTheme="minorHAnsi"/>
              <w:noProof/>
            </w:rPr>
            <w:instrText xml:space="preserve"> NUMPAGES  \* MERGEFORMAT </w:instrText>
          </w:r>
          <w:r w:rsidR="0047336B">
            <w:rPr>
              <w:rFonts w:asciiTheme="minorHAnsi" w:hAnsiTheme="minorHAnsi"/>
              <w:noProof/>
            </w:rPr>
            <w:fldChar w:fldCharType="separate"/>
          </w:r>
          <w:r w:rsidR="00415547" w:rsidRPr="00415547">
            <w:rPr>
              <w:rFonts w:asciiTheme="minorHAnsi" w:hAnsiTheme="minorHAnsi"/>
              <w:noProof/>
            </w:rPr>
            <w:t>5</w:t>
          </w:r>
          <w:r w:rsidR="0047336B">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bookmarkStart w:id="20" w:name="status"/>
        </w:p>
      </w:tc>
      <w:tc>
        <w:tcPr>
          <w:tcW w:w="3583" w:type="dxa"/>
        </w:tcPr>
        <w:p w:rsidR="003A5662" w:rsidRPr="00EC6562" w:rsidRDefault="008F5F42" w:rsidP="00415547">
          <w:pPr>
            <w:tabs>
              <w:tab w:val="left" w:pos="5010"/>
              <w:tab w:val="left" w:pos="6663"/>
            </w:tabs>
            <w:rPr>
              <w:rFonts w:asciiTheme="minorHAnsi" w:hAnsiTheme="minorHAnsi"/>
              <w:sz w:val="20"/>
              <w:szCs w:val="20"/>
            </w:rPr>
          </w:pPr>
          <w:r>
            <w:rPr>
              <w:rFonts w:asciiTheme="minorHAnsi" w:hAnsiTheme="minorHAnsi"/>
              <w:sz w:val="20"/>
              <w:szCs w:val="20"/>
            </w:rPr>
            <w:t xml:space="preserve">Status: </w:t>
          </w:r>
          <w:r w:rsidR="008C1285">
            <w:rPr>
              <w:rFonts w:asciiTheme="minorHAnsi" w:hAnsiTheme="minorHAnsi"/>
              <w:sz w:val="20"/>
              <w:szCs w:val="20"/>
            </w:rPr>
            <w:t>gällande</w:t>
          </w:r>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21" w:name="arkiverat"/>
          <w:bookmarkEnd w:id="21"/>
        </w:p>
      </w:tc>
    </w:tr>
    <w:bookmarkEnd w:id="20"/>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96510"/>
    <w:multiLevelType w:val="hybridMultilevel"/>
    <w:tmpl w:val="B4E093C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253734"/>
    <w:multiLevelType w:val="hybridMultilevel"/>
    <w:tmpl w:val="A028A3E2"/>
    <w:lvl w:ilvl="0" w:tplc="1EEEFDC4">
      <w:start w:val="1"/>
      <w:numFmt w:val="bullet"/>
      <w:lvlText w:val="-"/>
      <w:lvlJc w:val="left"/>
      <w:pPr>
        <w:ind w:left="1080" w:hanging="360"/>
      </w:pPr>
      <w:rPr>
        <w:rFonts w:ascii="Verdana" w:eastAsia="Times New Roman" w:hAnsi="Verdana" w:hint="default"/>
      </w:rPr>
    </w:lvl>
    <w:lvl w:ilvl="1" w:tplc="041D0003" w:tentative="1">
      <w:start w:val="1"/>
      <w:numFmt w:val="bullet"/>
      <w:lvlText w:val="o"/>
      <w:lvlJc w:val="left"/>
      <w:pPr>
        <w:ind w:left="1800" w:hanging="360"/>
      </w:pPr>
      <w:rPr>
        <w:rFonts w:ascii="Courier New" w:hAnsi="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276F10E6"/>
    <w:multiLevelType w:val="hybridMultilevel"/>
    <w:tmpl w:val="EDC07C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0F55B5B"/>
    <w:multiLevelType w:val="multilevel"/>
    <w:tmpl w:val="5864775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46EC0426"/>
    <w:multiLevelType w:val="hybridMultilevel"/>
    <w:tmpl w:val="AA86774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15:restartNumberingAfterBreak="0">
    <w:nsid w:val="474B42CD"/>
    <w:multiLevelType w:val="multilevel"/>
    <w:tmpl w:val="9C6EA092"/>
    <w:lvl w:ilvl="0">
      <w:start w:val="1"/>
      <w:numFmt w:val="bullet"/>
      <w:lvlText w:val=""/>
      <w:lvlJc w:val="left"/>
      <w:pPr>
        <w:ind w:left="360" w:hanging="360"/>
      </w:pPr>
      <w:rPr>
        <w:rFonts w:ascii="Symbol" w:hAnsi="Symbol" w:hint="default"/>
      </w:rPr>
    </w:lvl>
    <w:lvl w:ilvl="1">
      <w:start w:val="1"/>
      <w:numFmt w:val="bullet"/>
      <w:lvlText w:val=""/>
      <w:lvlJc w:val="left"/>
      <w:pPr>
        <w:ind w:left="735" w:hanging="375"/>
      </w:pPr>
      <w:rPr>
        <w:rFonts w:ascii="Symbol" w:hAnsi="Symbol" w:hint="default"/>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56FD5F36"/>
    <w:multiLevelType w:val="hybridMultilevel"/>
    <w:tmpl w:val="6268BB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EF046C"/>
    <w:multiLevelType w:val="hybridMultilevel"/>
    <w:tmpl w:val="9AD218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E8C3095"/>
    <w:multiLevelType w:val="hybridMultilevel"/>
    <w:tmpl w:val="9B44109E"/>
    <w:lvl w:ilvl="0" w:tplc="1EEEFDC4">
      <w:start w:val="1"/>
      <w:numFmt w:val="bullet"/>
      <w:lvlText w:val="-"/>
      <w:lvlJc w:val="left"/>
      <w:pPr>
        <w:tabs>
          <w:tab w:val="num" w:pos="1665"/>
        </w:tabs>
        <w:ind w:left="1665" w:hanging="360"/>
      </w:pPr>
      <w:rPr>
        <w:rFonts w:ascii="Verdana" w:eastAsia="Times New Roman" w:hAnsi="Verdana" w:hint="default"/>
      </w:rPr>
    </w:lvl>
    <w:lvl w:ilvl="1" w:tplc="041D0003">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267C92"/>
    <w:multiLevelType w:val="hybridMultilevel"/>
    <w:tmpl w:val="52888C40"/>
    <w:lvl w:ilvl="0" w:tplc="041D0001">
      <w:start w:val="1"/>
      <w:numFmt w:val="bullet"/>
      <w:lvlText w:val=""/>
      <w:lvlJc w:val="left"/>
      <w:pPr>
        <w:ind w:left="1455" w:hanging="360"/>
      </w:pPr>
      <w:rPr>
        <w:rFonts w:ascii="Symbol" w:hAnsi="Symbol" w:hint="default"/>
      </w:rPr>
    </w:lvl>
    <w:lvl w:ilvl="1" w:tplc="041D0003" w:tentative="1">
      <w:start w:val="1"/>
      <w:numFmt w:val="bullet"/>
      <w:lvlText w:val="o"/>
      <w:lvlJc w:val="left"/>
      <w:pPr>
        <w:ind w:left="2175" w:hanging="360"/>
      </w:pPr>
      <w:rPr>
        <w:rFonts w:ascii="Courier New" w:hAnsi="Courier New" w:cs="Courier New" w:hint="default"/>
      </w:rPr>
    </w:lvl>
    <w:lvl w:ilvl="2" w:tplc="041D0005" w:tentative="1">
      <w:start w:val="1"/>
      <w:numFmt w:val="bullet"/>
      <w:lvlText w:val=""/>
      <w:lvlJc w:val="left"/>
      <w:pPr>
        <w:ind w:left="2895" w:hanging="360"/>
      </w:pPr>
      <w:rPr>
        <w:rFonts w:ascii="Wingdings" w:hAnsi="Wingdings" w:hint="default"/>
      </w:rPr>
    </w:lvl>
    <w:lvl w:ilvl="3" w:tplc="041D0001" w:tentative="1">
      <w:start w:val="1"/>
      <w:numFmt w:val="bullet"/>
      <w:lvlText w:val=""/>
      <w:lvlJc w:val="left"/>
      <w:pPr>
        <w:ind w:left="3615" w:hanging="360"/>
      </w:pPr>
      <w:rPr>
        <w:rFonts w:ascii="Symbol" w:hAnsi="Symbol" w:hint="default"/>
      </w:rPr>
    </w:lvl>
    <w:lvl w:ilvl="4" w:tplc="041D0003" w:tentative="1">
      <w:start w:val="1"/>
      <w:numFmt w:val="bullet"/>
      <w:lvlText w:val="o"/>
      <w:lvlJc w:val="left"/>
      <w:pPr>
        <w:ind w:left="4335" w:hanging="360"/>
      </w:pPr>
      <w:rPr>
        <w:rFonts w:ascii="Courier New" w:hAnsi="Courier New" w:cs="Courier New" w:hint="default"/>
      </w:rPr>
    </w:lvl>
    <w:lvl w:ilvl="5" w:tplc="041D0005" w:tentative="1">
      <w:start w:val="1"/>
      <w:numFmt w:val="bullet"/>
      <w:lvlText w:val=""/>
      <w:lvlJc w:val="left"/>
      <w:pPr>
        <w:ind w:left="5055" w:hanging="360"/>
      </w:pPr>
      <w:rPr>
        <w:rFonts w:ascii="Wingdings" w:hAnsi="Wingdings" w:hint="default"/>
      </w:rPr>
    </w:lvl>
    <w:lvl w:ilvl="6" w:tplc="041D0001" w:tentative="1">
      <w:start w:val="1"/>
      <w:numFmt w:val="bullet"/>
      <w:lvlText w:val=""/>
      <w:lvlJc w:val="left"/>
      <w:pPr>
        <w:ind w:left="5775" w:hanging="360"/>
      </w:pPr>
      <w:rPr>
        <w:rFonts w:ascii="Symbol" w:hAnsi="Symbol" w:hint="default"/>
      </w:rPr>
    </w:lvl>
    <w:lvl w:ilvl="7" w:tplc="041D0003" w:tentative="1">
      <w:start w:val="1"/>
      <w:numFmt w:val="bullet"/>
      <w:lvlText w:val="o"/>
      <w:lvlJc w:val="left"/>
      <w:pPr>
        <w:ind w:left="6495" w:hanging="360"/>
      </w:pPr>
      <w:rPr>
        <w:rFonts w:ascii="Courier New" w:hAnsi="Courier New" w:cs="Courier New" w:hint="default"/>
      </w:rPr>
    </w:lvl>
    <w:lvl w:ilvl="8" w:tplc="041D0005" w:tentative="1">
      <w:start w:val="1"/>
      <w:numFmt w:val="bullet"/>
      <w:lvlText w:val=""/>
      <w:lvlJc w:val="left"/>
      <w:pPr>
        <w:ind w:left="7215" w:hanging="360"/>
      </w:pPr>
      <w:rPr>
        <w:rFonts w:ascii="Wingdings" w:hAnsi="Wingdings" w:hint="default"/>
      </w:rPr>
    </w:lvl>
  </w:abstractNum>
  <w:abstractNum w:abstractNumId="10" w15:restartNumberingAfterBreak="0">
    <w:nsid w:val="715D4A20"/>
    <w:multiLevelType w:val="hybridMultilevel"/>
    <w:tmpl w:val="EC72658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1" w15:restartNumberingAfterBreak="0">
    <w:nsid w:val="7F815DB0"/>
    <w:multiLevelType w:val="hybridMultilevel"/>
    <w:tmpl w:val="C06C6F7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8"/>
  </w:num>
  <w:num w:numId="4">
    <w:abstractNumId w:val="7"/>
  </w:num>
  <w:num w:numId="5">
    <w:abstractNumId w:val="4"/>
  </w:num>
  <w:num w:numId="6">
    <w:abstractNumId w:val="0"/>
  </w:num>
  <w:num w:numId="7">
    <w:abstractNumId w:val="3"/>
  </w:num>
  <w:num w:numId="8">
    <w:abstractNumId w:val="2"/>
  </w:num>
  <w:num w:numId="9">
    <w:abstractNumId w:val="5"/>
  </w:num>
  <w:num w:numId="10">
    <w:abstractNumId w:val="10"/>
  </w:num>
  <w:num w:numId="11">
    <w:abstractNumId w:val="11"/>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harcica Sinniah">
    <w15:presenceInfo w15:providerId="AD" w15:userId="S-1-5-21-613775786-3661600701-2283250920-278688"/>
  </w15:person>
  <w15:person w15:author="Kristina Walfridsson">
    <w15:presenceInfo w15:providerId="AD" w15:userId="S-1-5-21-613775786-3661600701-2283250920-30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comments" w:enforcement="1" w:cryptProviderType="rsaAES" w:cryptAlgorithmClass="hash" w:cryptAlgorithmType="typeAny" w:cryptAlgorithmSid="14" w:cryptSpinCount="100000" w:hash="zYaQI64VK/4EVWliwkVhJ6Z6gy2HPn5a4MQ5lyAN1hCJk78QhFbJG4EPCeMjADQO3QADk/JvcjAxL3qEy+RIKQ==" w:salt="so36QFNFgybO7oiCPbzyHQ=="/>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7E0F"/>
    <w:rsid w:val="000509AA"/>
    <w:rsid w:val="00050A6E"/>
    <w:rsid w:val="00051851"/>
    <w:rsid w:val="00072F71"/>
    <w:rsid w:val="00080A88"/>
    <w:rsid w:val="00090B26"/>
    <w:rsid w:val="00097170"/>
    <w:rsid w:val="000A6A10"/>
    <w:rsid w:val="000B17EC"/>
    <w:rsid w:val="000B1B47"/>
    <w:rsid w:val="000B4D3D"/>
    <w:rsid w:val="000C04C7"/>
    <w:rsid w:val="000D474D"/>
    <w:rsid w:val="000D4E47"/>
    <w:rsid w:val="000E3AC9"/>
    <w:rsid w:val="000F3530"/>
    <w:rsid w:val="000F4D65"/>
    <w:rsid w:val="00100FDC"/>
    <w:rsid w:val="00101E13"/>
    <w:rsid w:val="001101F1"/>
    <w:rsid w:val="0011038E"/>
    <w:rsid w:val="001178B6"/>
    <w:rsid w:val="00123992"/>
    <w:rsid w:val="00134147"/>
    <w:rsid w:val="00146DF2"/>
    <w:rsid w:val="001504AB"/>
    <w:rsid w:val="001516CD"/>
    <w:rsid w:val="00167279"/>
    <w:rsid w:val="00191D8A"/>
    <w:rsid w:val="0019376C"/>
    <w:rsid w:val="001A1351"/>
    <w:rsid w:val="001C1BBD"/>
    <w:rsid w:val="001C3913"/>
    <w:rsid w:val="001C4D47"/>
    <w:rsid w:val="001C5ECA"/>
    <w:rsid w:val="001C71C5"/>
    <w:rsid w:val="001D0E4E"/>
    <w:rsid w:val="001E2505"/>
    <w:rsid w:val="001E6A21"/>
    <w:rsid w:val="001F232D"/>
    <w:rsid w:val="001F2B1C"/>
    <w:rsid w:val="002058F2"/>
    <w:rsid w:val="002066F0"/>
    <w:rsid w:val="002231BF"/>
    <w:rsid w:val="00233A25"/>
    <w:rsid w:val="00235B0D"/>
    <w:rsid w:val="00250EB5"/>
    <w:rsid w:val="0026181D"/>
    <w:rsid w:val="0027356D"/>
    <w:rsid w:val="00273F4D"/>
    <w:rsid w:val="002769F1"/>
    <w:rsid w:val="002C1CF4"/>
    <w:rsid w:val="002C4C2A"/>
    <w:rsid w:val="002C4EDA"/>
    <w:rsid w:val="002C574A"/>
    <w:rsid w:val="002C57F8"/>
    <w:rsid w:val="002E6ECB"/>
    <w:rsid w:val="002F3B19"/>
    <w:rsid w:val="002F6D2D"/>
    <w:rsid w:val="00323C05"/>
    <w:rsid w:val="0033668A"/>
    <w:rsid w:val="003539AA"/>
    <w:rsid w:val="00356E00"/>
    <w:rsid w:val="00363F7D"/>
    <w:rsid w:val="00376CF2"/>
    <w:rsid w:val="00376EBB"/>
    <w:rsid w:val="0038574E"/>
    <w:rsid w:val="003A5662"/>
    <w:rsid w:val="003A6B33"/>
    <w:rsid w:val="003B131D"/>
    <w:rsid w:val="003C230B"/>
    <w:rsid w:val="003C7DDC"/>
    <w:rsid w:val="003D3D1C"/>
    <w:rsid w:val="003E68E0"/>
    <w:rsid w:val="003F5240"/>
    <w:rsid w:val="003F7062"/>
    <w:rsid w:val="004042DC"/>
    <w:rsid w:val="004056C6"/>
    <w:rsid w:val="00405774"/>
    <w:rsid w:val="00405E69"/>
    <w:rsid w:val="00407F90"/>
    <w:rsid w:val="004111D2"/>
    <w:rsid w:val="00415547"/>
    <w:rsid w:val="00426D47"/>
    <w:rsid w:val="00447EBD"/>
    <w:rsid w:val="00460426"/>
    <w:rsid w:val="00463852"/>
    <w:rsid w:val="00463CE9"/>
    <w:rsid w:val="004644A8"/>
    <w:rsid w:val="0047336B"/>
    <w:rsid w:val="00473759"/>
    <w:rsid w:val="00474607"/>
    <w:rsid w:val="00493C83"/>
    <w:rsid w:val="004C5F7B"/>
    <w:rsid w:val="004D0C05"/>
    <w:rsid w:val="004E0843"/>
    <w:rsid w:val="00502B3C"/>
    <w:rsid w:val="00505E91"/>
    <w:rsid w:val="00522CC6"/>
    <w:rsid w:val="00523EAD"/>
    <w:rsid w:val="005253BF"/>
    <w:rsid w:val="005262F7"/>
    <w:rsid w:val="00533490"/>
    <w:rsid w:val="00536E3C"/>
    <w:rsid w:val="00541FCA"/>
    <w:rsid w:val="00543742"/>
    <w:rsid w:val="00550B99"/>
    <w:rsid w:val="005647A8"/>
    <w:rsid w:val="00576479"/>
    <w:rsid w:val="005779B7"/>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01A8"/>
    <w:rsid w:val="00677161"/>
    <w:rsid w:val="0068125E"/>
    <w:rsid w:val="006A552A"/>
    <w:rsid w:val="006B1489"/>
    <w:rsid w:val="006D2669"/>
    <w:rsid w:val="006D3EEA"/>
    <w:rsid w:val="006E318F"/>
    <w:rsid w:val="006E5CD4"/>
    <w:rsid w:val="00701890"/>
    <w:rsid w:val="00730505"/>
    <w:rsid w:val="007310E3"/>
    <w:rsid w:val="0073674B"/>
    <w:rsid w:val="0075571F"/>
    <w:rsid w:val="00756427"/>
    <w:rsid w:val="00762575"/>
    <w:rsid w:val="0076688B"/>
    <w:rsid w:val="00773423"/>
    <w:rsid w:val="007825F9"/>
    <w:rsid w:val="00784D4F"/>
    <w:rsid w:val="00792109"/>
    <w:rsid w:val="00794337"/>
    <w:rsid w:val="007A5BEB"/>
    <w:rsid w:val="007A7CD8"/>
    <w:rsid w:val="007C46E0"/>
    <w:rsid w:val="007C481A"/>
    <w:rsid w:val="007F064C"/>
    <w:rsid w:val="00820E06"/>
    <w:rsid w:val="0083084E"/>
    <w:rsid w:val="0084434C"/>
    <w:rsid w:val="008765DF"/>
    <w:rsid w:val="00877AF7"/>
    <w:rsid w:val="00880CD2"/>
    <w:rsid w:val="00887EA3"/>
    <w:rsid w:val="00893D63"/>
    <w:rsid w:val="008956CE"/>
    <w:rsid w:val="008A147E"/>
    <w:rsid w:val="008A6A48"/>
    <w:rsid w:val="008B6CB0"/>
    <w:rsid w:val="008C1189"/>
    <w:rsid w:val="008C1285"/>
    <w:rsid w:val="008C2B03"/>
    <w:rsid w:val="008C2D10"/>
    <w:rsid w:val="008D143D"/>
    <w:rsid w:val="008E03CB"/>
    <w:rsid w:val="008F5F42"/>
    <w:rsid w:val="00916924"/>
    <w:rsid w:val="00926A38"/>
    <w:rsid w:val="00946C7B"/>
    <w:rsid w:val="00947A73"/>
    <w:rsid w:val="00964350"/>
    <w:rsid w:val="00967434"/>
    <w:rsid w:val="0097166F"/>
    <w:rsid w:val="009954D8"/>
    <w:rsid w:val="009A0B7E"/>
    <w:rsid w:val="009A7CA6"/>
    <w:rsid w:val="009C2F30"/>
    <w:rsid w:val="009D51B5"/>
    <w:rsid w:val="009D730E"/>
    <w:rsid w:val="009E34D9"/>
    <w:rsid w:val="009E6815"/>
    <w:rsid w:val="009F03FB"/>
    <w:rsid w:val="009F7226"/>
    <w:rsid w:val="00A1365F"/>
    <w:rsid w:val="00A50CC6"/>
    <w:rsid w:val="00A67932"/>
    <w:rsid w:val="00A80F9E"/>
    <w:rsid w:val="00A83DA6"/>
    <w:rsid w:val="00AB2459"/>
    <w:rsid w:val="00AD7B2E"/>
    <w:rsid w:val="00AE2C8C"/>
    <w:rsid w:val="00AF69EE"/>
    <w:rsid w:val="00B00F3E"/>
    <w:rsid w:val="00B2112E"/>
    <w:rsid w:val="00B22B7D"/>
    <w:rsid w:val="00B237A2"/>
    <w:rsid w:val="00B24C48"/>
    <w:rsid w:val="00B26C22"/>
    <w:rsid w:val="00B37AB9"/>
    <w:rsid w:val="00B46D94"/>
    <w:rsid w:val="00B5688E"/>
    <w:rsid w:val="00B7532A"/>
    <w:rsid w:val="00B81FC6"/>
    <w:rsid w:val="00B85E7F"/>
    <w:rsid w:val="00BA3DB1"/>
    <w:rsid w:val="00BB2D58"/>
    <w:rsid w:val="00BB74B1"/>
    <w:rsid w:val="00BC2905"/>
    <w:rsid w:val="00BD0ADE"/>
    <w:rsid w:val="00BD7647"/>
    <w:rsid w:val="00BF186B"/>
    <w:rsid w:val="00C11EF7"/>
    <w:rsid w:val="00C215F0"/>
    <w:rsid w:val="00C27304"/>
    <w:rsid w:val="00C5423C"/>
    <w:rsid w:val="00C579D4"/>
    <w:rsid w:val="00C607AF"/>
    <w:rsid w:val="00C712F5"/>
    <w:rsid w:val="00C7158D"/>
    <w:rsid w:val="00C90CCA"/>
    <w:rsid w:val="00CA6F8A"/>
    <w:rsid w:val="00CB116E"/>
    <w:rsid w:val="00CB341B"/>
    <w:rsid w:val="00CC3836"/>
    <w:rsid w:val="00CC4FA1"/>
    <w:rsid w:val="00CC73B9"/>
    <w:rsid w:val="00CD53DF"/>
    <w:rsid w:val="00CF4644"/>
    <w:rsid w:val="00D126D8"/>
    <w:rsid w:val="00D21D17"/>
    <w:rsid w:val="00D270A5"/>
    <w:rsid w:val="00D35009"/>
    <w:rsid w:val="00D3561B"/>
    <w:rsid w:val="00D37B9F"/>
    <w:rsid w:val="00D5038C"/>
    <w:rsid w:val="00D50DA7"/>
    <w:rsid w:val="00D56B21"/>
    <w:rsid w:val="00D60013"/>
    <w:rsid w:val="00D67F3A"/>
    <w:rsid w:val="00D7790F"/>
    <w:rsid w:val="00DA1579"/>
    <w:rsid w:val="00DA2BA8"/>
    <w:rsid w:val="00DA4158"/>
    <w:rsid w:val="00DB6D64"/>
    <w:rsid w:val="00DC565B"/>
    <w:rsid w:val="00DF3558"/>
    <w:rsid w:val="00DF3638"/>
    <w:rsid w:val="00E169EE"/>
    <w:rsid w:val="00E21228"/>
    <w:rsid w:val="00E32605"/>
    <w:rsid w:val="00E34171"/>
    <w:rsid w:val="00E63120"/>
    <w:rsid w:val="00E64F96"/>
    <w:rsid w:val="00E715B5"/>
    <w:rsid w:val="00E7592E"/>
    <w:rsid w:val="00E94A0B"/>
    <w:rsid w:val="00EA6533"/>
    <w:rsid w:val="00EB626B"/>
    <w:rsid w:val="00EC6562"/>
    <w:rsid w:val="00EC6E22"/>
    <w:rsid w:val="00ED41EB"/>
    <w:rsid w:val="00EE5B69"/>
    <w:rsid w:val="00EE6DF8"/>
    <w:rsid w:val="00EF6425"/>
    <w:rsid w:val="00F0551D"/>
    <w:rsid w:val="00F055D4"/>
    <w:rsid w:val="00F11FD1"/>
    <w:rsid w:val="00F34D46"/>
    <w:rsid w:val="00F6026F"/>
    <w:rsid w:val="00F62AA2"/>
    <w:rsid w:val="00F93951"/>
    <w:rsid w:val="00FB2F2D"/>
    <w:rsid w:val="00FB4BA2"/>
    <w:rsid w:val="00FB7D90"/>
    <w:rsid w:val="00FD0839"/>
    <w:rsid w:val="00FE412A"/>
    <w:rsid w:val="00FF0448"/>
    <w:rsid w:val="00FF30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4:docId w14:val="71125C9E"/>
  <w15:docId w15:val="{AAD958F8-2A61-48B2-BA5C-7343919D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2058F2"/>
    <w:pPr>
      <w:widowControl/>
      <w:ind w:left="720"/>
      <w:contextualSpacing/>
    </w:pPr>
  </w:style>
  <w:style w:type="character" w:styleId="Hyperlnk">
    <w:name w:val="Hyperlink"/>
    <w:basedOn w:val="Standardstycketeckensnitt"/>
    <w:rsid w:val="002058F2"/>
    <w:rPr>
      <w:color w:val="0000FF"/>
      <w:u w:val="single"/>
    </w:rPr>
  </w:style>
  <w:style w:type="paragraph" w:customStyle="1" w:styleId="Default">
    <w:name w:val="Default"/>
    <w:rsid w:val="002058F2"/>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F53FE-9F6D-4E72-BFCC-C22695812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6A933038.dotm</Template>
  <TotalTime>2</TotalTime>
  <Pages>6</Pages>
  <Words>1841</Words>
  <Characters>10439</Characters>
  <Application>Microsoft Office Word</Application>
  <DocSecurity>10</DocSecurity>
  <Lines>86</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 </vt:lpstr>
      <vt:lpstr>Dokumentnamn </vt:lpstr>
    </vt:vector>
  </TitlesOfParts>
  <Company>Karolinska</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Dharcica Sinniah</cp:lastModifiedBy>
  <cp:revision>3</cp:revision>
  <cp:lastPrinted>2020-02-16T21:43:00Z</cp:lastPrinted>
  <dcterms:created xsi:type="dcterms:W3CDTF">2021-01-26T09:16:00Z</dcterms:created>
  <dcterms:modified xsi:type="dcterms:W3CDTF">2021-01-26T09:18:00Z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674FCF32BEB88F8DC12586690032E76B</vt:lpwstr>
  </property>
  <property fmtid="{D5CDD505-2E9C-101B-9397-08002B2CF9AE}" pid="8" name="SW_DocHWND">
    <vt:r8>199680</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