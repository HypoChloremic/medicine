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Rubrik"/>
    <w:p w:rsidR="008C2B03" w:rsidRPr="00BA3DB1" w:rsidRDefault="007E4FBE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Antibiotikaprofylax vid benign gynekologisk kirurgi"/>
            </w:textInput>
          </w:ffData>
        </w:fldChar>
      </w:r>
      <w:r w:rsidR="00BA3DB1" w:rsidRPr="00BA3DB1">
        <w:instrText xml:space="preserve"> FORMTEXT </w:instrText>
      </w:r>
      <w:ins w:id="1" w:author="Susanne Klintberg [2]" w:date="2021-03-04T10:54:00Z">
        <w:r w:rsidR="00930C34">
          <w:rPr>
            <w:lang w:val="en-US"/>
          </w:rPr>
        </w:r>
      </w:ins>
      <w:r>
        <w:rPr>
          <w:lang w:val="en-US"/>
        </w:rPr>
        <w:fldChar w:fldCharType="separate"/>
      </w:r>
      <w:r w:rsidR="00AE4501" w:rsidRPr="00AE4501">
        <w:t>Antibiotikaprofylax vid benign gynekologisk kirurgi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9D2946" w:rsidRDefault="009D2946" w:rsidP="00730505"/>
    <w:p w:rsidR="00885E3B" w:rsidRDefault="00885E3B" w:rsidP="00885E3B">
      <w:r w:rsidRPr="00DD28E7">
        <w:t xml:space="preserve">Antibiotikaprofylax </w:t>
      </w:r>
      <w:r>
        <w:t>ordineras vanligen i samband med inskrivningsbesöket. För att säkerställa att ordination finns till rätt operationsdatum skall detta kontrolleras av avdelningsspecialisten närmaste helgfri vardag innan operation. I sista hand åligger det ansvarig operatör att kontrollera att korrekt profylax ordinerats och administrerats.</w:t>
      </w:r>
    </w:p>
    <w:p w:rsidR="00885E3B" w:rsidRDefault="00885E3B" w:rsidP="00885E3B"/>
    <w:p w:rsidR="00885E3B" w:rsidRDefault="00885E3B" w:rsidP="00885E3B">
      <w:r w:rsidRPr="008A3D97">
        <w:t>Vid peroral administrering ges preparaten minst 2 h innan ingreppet och vid iv administrering optimalt 30-</w:t>
      </w:r>
      <w:r>
        <w:t>6</w:t>
      </w:r>
      <w:r w:rsidRPr="008A3D97">
        <w:t xml:space="preserve">0 min innan ingreppet. </w:t>
      </w:r>
    </w:p>
    <w:p w:rsidR="00885E3B" w:rsidRPr="00DD28E7" w:rsidRDefault="00885E3B" w:rsidP="00885E3B"/>
    <w:p w:rsidR="00885E3B" w:rsidRPr="00F72B21" w:rsidRDefault="00885E3B" w:rsidP="00885E3B">
      <w:pPr>
        <w:rPr>
          <w:b/>
          <w:sz w:val="28"/>
          <w:szCs w:val="28"/>
        </w:rPr>
      </w:pPr>
      <w:r w:rsidRPr="00F72B21">
        <w:rPr>
          <w:b/>
          <w:sz w:val="28"/>
          <w:szCs w:val="28"/>
        </w:rPr>
        <w:t>Hysterektomi</w:t>
      </w:r>
    </w:p>
    <w:p w:rsidR="00885E3B" w:rsidRDefault="00885E3B" w:rsidP="00885E3B"/>
    <w:p w:rsidR="00885E3B" w:rsidRPr="008A3D97" w:rsidRDefault="00885E3B" w:rsidP="00885E3B">
      <w:r w:rsidRPr="008A3D97">
        <w:t>Antibiotikaprofylax ska ges vid alla totala hysterektomier oavsett operationsmetod. Välj något av följande alternativ, preparaten är likvärdiga ur evidenssynpunkt.</w:t>
      </w:r>
    </w:p>
    <w:p w:rsidR="00885E3B" w:rsidRPr="008A3D97" w:rsidRDefault="00885E3B" w:rsidP="00885E3B"/>
    <w:p w:rsidR="00885E3B" w:rsidRPr="008A3D97" w:rsidRDefault="00885E3B" w:rsidP="00885E3B">
      <w:pPr>
        <w:widowControl/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S</w:t>
      </w:r>
      <w:r w:rsidRPr="008A3D97">
        <w:t>ulfametoxazol/</w:t>
      </w:r>
      <w:r>
        <w:t>trimet</w:t>
      </w:r>
      <w:r w:rsidRPr="008A3D97">
        <w:t xml:space="preserve">oprim </w:t>
      </w:r>
      <w:r>
        <w:t>(</w:t>
      </w:r>
      <w:r w:rsidRPr="008A3D97">
        <w:t>Bactrim Forte</w:t>
      </w:r>
      <w:r w:rsidRPr="002302C6">
        <w:rPr>
          <w:vertAlign w:val="superscript"/>
        </w:rPr>
        <w:t>®</w:t>
      </w:r>
      <w:r>
        <w:t>)</w:t>
      </w:r>
      <w:r w:rsidRPr="008A3D97">
        <w:t xml:space="preserve"> 800</w:t>
      </w:r>
      <w:r>
        <w:t xml:space="preserve"> </w:t>
      </w:r>
      <w:r w:rsidRPr="008A3D97">
        <w:t>mg+160</w:t>
      </w:r>
      <w:r>
        <w:t xml:space="preserve"> </w:t>
      </w:r>
      <w:r w:rsidRPr="008A3D97">
        <w:t xml:space="preserve">mg </w:t>
      </w:r>
      <w:r w:rsidRPr="002302C6">
        <w:t>1</w:t>
      </w:r>
      <w:r>
        <w:rPr>
          <w:vertAlign w:val="superscript"/>
        </w:rPr>
        <w:t xml:space="preserve"> </w:t>
      </w:r>
      <w:r>
        <w:t xml:space="preserve">T </w:t>
      </w:r>
      <w:r w:rsidRPr="008A3D97">
        <w:t xml:space="preserve">po i </w:t>
      </w:r>
      <w:r>
        <w:t>k</w:t>
      </w:r>
      <w:r w:rsidRPr="008A3D97">
        <w:t xml:space="preserve">ombination med </w:t>
      </w:r>
      <w:r>
        <w:t>metronidazol (Flagyl</w:t>
      </w:r>
      <w:r w:rsidRPr="002302C6">
        <w:rPr>
          <w:vertAlign w:val="superscript"/>
        </w:rPr>
        <w:t>®</w:t>
      </w:r>
      <w:r>
        <w:t>) 400 mg 3 T po.</w:t>
      </w:r>
    </w:p>
    <w:p w:rsidR="00885E3B" w:rsidRPr="008A3D97" w:rsidRDefault="00885E3B" w:rsidP="00885E3B">
      <w:pPr>
        <w:widowControl/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S</w:t>
      </w:r>
      <w:r w:rsidRPr="008A3D97">
        <w:t>ulfametoxazol/</w:t>
      </w:r>
      <w:r>
        <w:t>trimet</w:t>
      </w:r>
      <w:r w:rsidRPr="008A3D97">
        <w:t xml:space="preserve">oprim </w:t>
      </w:r>
      <w:r>
        <w:t>(</w:t>
      </w:r>
      <w:r w:rsidRPr="008A3D97">
        <w:t>Eusaprim</w:t>
      </w:r>
      <w:r w:rsidRPr="002302C6">
        <w:rPr>
          <w:vertAlign w:val="superscript"/>
        </w:rPr>
        <w:t>®</w:t>
      </w:r>
      <w:r>
        <w:rPr>
          <w:vertAlign w:val="superscript"/>
        </w:rPr>
        <w:t>)</w:t>
      </w:r>
      <w:r w:rsidRPr="008A3D97">
        <w:t xml:space="preserve"> 80</w:t>
      </w:r>
      <w:r>
        <w:t xml:space="preserve"> </w:t>
      </w:r>
      <w:r w:rsidRPr="008A3D97">
        <w:t>mg/ml+16</w:t>
      </w:r>
      <w:r>
        <w:t xml:space="preserve"> </w:t>
      </w:r>
      <w:r w:rsidRPr="008A3D97">
        <w:t>mg/ml</w:t>
      </w:r>
      <w:r>
        <w:t>,</w:t>
      </w:r>
      <w:r w:rsidRPr="008A3D97">
        <w:t xml:space="preserve"> 10 ml iv </w:t>
      </w:r>
      <w:r>
        <w:t>i kombination med metronidazol 5 mg/ml, 300 ml iv.</w:t>
      </w:r>
    </w:p>
    <w:p w:rsidR="00885E3B" w:rsidRPr="002D247A" w:rsidRDefault="00885E3B" w:rsidP="00885E3B">
      <w:pPr>
        <w:widowControl/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Vid allergi mot ovanstående ges klindamycin (Dalacin</w:t>
      </w:r>
      <w:r w:rsidRPr="002D247A">
        <w:t>®</w:t>
      </w:r>
      <w:r>
        <w:t>) 300 mg, 2 K eller 150 mg/ml 4 ml iv.</w:t>
      </w:r>
    </w:p>
    <w:p w:rsidR="00885E3B" w:rsidRDefault="00885E3B" w:rsidP="00885E3B"/>
    <w:p w:rsidR="00885E3B" w:rsidRDefault="00885E3B" w:rsidP="00885E3B">
      <w:r w:rsidRPr="008A3D97">
        <w:t>Vid subtotal hysterektomi och myomenukleationer är inte profylax indicerat.</w:t>
      </w:r>
    </w:p>
    <w:p w:rsidR="00885E3B" w:rsidRDefault="00885E3B" w:rsidP="00885E3B"/>
    <w:p w:rsidR="00885E3B" w:rsidRDefault="00885E3B" w:rsidP="00885E3B">
      <w:pPr>
        <w:rPr>
          <w:b/>
          <w:sz w:val="28"/>
          <w:szCs w:val="28"/>
        </w:rPr>
      </w:pPr>
      <w:r>
        <w:rPr>
          <w:b/>
          <w:sz w:val="28"/>
          <w:szCs w:val="28"/>
        </w:rPr>
        <w:t>Laparoskopi/laparotomi utan hysterektomi</w:t>
      </w:r>
    </w:p>
    <w:p w:rsidR="00885E3B" w:rsidRDefault="00885E3B" w:rsidP="00885E3B">
      <w:pPr>
        <w:rPr>
          <w:b/>
          <w:sz w:val="28"/>
          <w:szCs w:val="28"/>
        </w:rPr>
      </w:pPr>
    </w:p>
    <w:p w:rsidR="00885E3B" w:rsidRPr="00F72B21" w:rsidRDefault="00885E3B" w:rsidP="00885E3B">
      <w:pPr>
        <w:rPr>
          <w:b/>
          <w:sz w:val="28"/>
          <w:szCs w:val="28"/>
        </w:rPr>
      </w:pPr>
      <w:r>
        <w:t>Profylax enligt ovan behöver endast ges vid misstanke om infektiös process, t.ex. salpingit, TOA (tuboovarialabscess), eller samtidig appendektomi.</w:t>
      </w:r>
    </w:p>
    <w:p w:rsidR="00885E3B" w:rsidRPr="008A3D97" w:rsidRDefault="00885E3B" w:rsidP="00885E3B"/>
    <w:p w:rsidR="00885E3B" w:rsidRDefault="00885E3B" w:rsidP="00885E3B">
      <w:pPr>
        <w:rPr>
          <w:b/>
          <w:sz w:val="28"/>
          <w:szCs w:val="28"/>
        </w:rPr>
      </w:pPr>
      <w:r w:rsidRPr="008A3D97">
        <w:rPr>
          <w:b/>
          <w:sz w:val="28"/>
          <w:szCs w:val="28"/>
        </w:rPr>
        <w:t>Transvaginal kirurgi med främmande material (TVT, prolapsnät)</w:t>
      </w:r>
      <w:r>
        <w:rPr>
          <w:b/>
          <w:sz w:val="28"/>
          <w:szCs w:val="28"/>
        </w:rPr>
        <w:t xml:space="preserve"> eller sfinkterrekonstruktion</w:t>
      </w:r>
    </w:p>
    <w:p w:rsidR="00885E3B" w:rsidRPr="008A3D97" w:rsidRDefault="00885E3B" w:rsidP="00885E3B">
      <w:pPr>
        <w:rPr>
          <w:b/>
          <w:sz w:val="28"/>
          <w:szCs w:val="28"/>
        </w:rPr>
      </w:pPr>
    </w:p>
    <w:p w:rsidR="00885E3B" w:rsidRDefault="00885E3B" w:rsidP="00885E3B">
      <w:r>
        <w:t>Profylax ges enligt ovan.</w:t>
      </w:r>
    </w:p>
    <w:p w:rsidR="00885E3B" w:rsidRPr="008A3D97" w:rsidRDefault="00885E3B" w:rsidP="00885E3B"/>
    <w:p w:rsidR="00885E3B" w:rsidRDefault="00885E3B" w:rsidP="00885E3B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Perineorafi eller vaginektomi</w:t>
      </w:r>
    </w:p>
    <w:p w:rsidR="00885E3B" w:rsidRDefault="00885E3B" w:rsidP="00885E3B">
      <w:pPr>
        <w:rPr>
          <w:b/>
          <w:sz w:val="28"/>
          <w:szCs w:val="28"/>
        </w:rPr>
      </w:pPr>
    </w:p>
    <w:p w:rsidR="00885E3B" w:rsidRDefault="00885E3B" w:rsidP="00885E3B">
      <w:pPr>
        <w:widowControl/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Metronidazol (Flagyl</w:t>
      </w:r>
      <w:r w:rsidRPr="002302C6">
        <w:rPr>
          <w:vertAlign w:val="superscript"/>
        </w:rPr>
        <w:t>®</w:t>
      </w:r>
      <w:r>
        <w:t>) 400 mg 3 T po eller metronidazol 5 mg/ml, 300 ml iv.</w:t>
      </w:r>
    </w:p>
    <w:p w:rsidR="00885E3B" w:rsidRDefault="00885E3B" w:rsidP="00885E3B">
      <w:pPr>
        <w:widowControl/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Vid allergi ges klindamycin (Dalacin</w:t>
      </w:r>
      <w:r w:rsidRPr="00CA64A5">
        <w:rPr>
          <w:vertAlign w:val="superscript"/>
        </w:rPr>
        <w:t>®</w:t>
      </w:r>
      <w:r>
        <w:t>) 300 mg, 2 K eller 150 mg/ml 4 ml iv.</w:t>
      </w:r>
    </w:p>
    <w:p w:rsidR="00885E3B" w:rsidRDefault="00885E3B" w:rsidP="00885E3B">
      <w:pPr>
        <w:rPr>
          <w:b/>
          <w:sz w:val="28"/>
          <w:szCs w:val="28"/>
        </w:rPr>
      </w:pPr>
    </w:p>
    <w:p w:rsidR="00885E3B" w:rsidRDefault="00885E3B" w:rsidP="00885E3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85E3B" w:rsidRDefault="00885E3B" w:rsidP="00885E3B">
      <w:pPr>
        <w:rPr>
          <w:b/>
          <w:sz w:val="28"/>
          <w:szCs w:val="28"/>
        </w:rPr>
      </w:pPr>
      <w:bookmarkStart w:id="2" w:name="_GoBack"/>
      <w:bookmarkEnd w:id="2"/>
      <w:r>
        <w:rPr>
          <w:b/>
          <w:sz w:val="28"/>
          <w:szCs w:val="28"/>
        </w:rPr>
        <w:lastRenderedPageBreak/>
        <w:t>Exeres</w:t>
      </w:r>
    </w:p>
    <w:p w:rsidR="00885E3B" w:rsidRDefault="00885E3B" w:rsidP="00885E3B"/>
    <w:p w:rsidR="00885E3B" w:rsidRDefault="00885E3B" w:rsidP="00885E3B">
      <w:r w:rsidRPr="008A3D97">
        <w:t xml:space="preserve">Allmän profylax rekommenderas inte. Alla </w:t>
      </w:r>
      <w:r>
        <w:t>abort</w:t>
      </w:r>
      <w:r w:rsidRPr="008A3D97">
        <w:t xml:space="preserve">patienter </w:t>
      </w:r>
      <w:r>
        <w:t>ska</w:t>
      </w:r>
      <w:r w:rsidRPr="008A3D97">
        <w:t xml:space="preserve"> screenas för klamydia och bakteriell vaginos och behandling inledas snarast vid positivt fynd, men aborten behöver ej skjutas upp. </w:t>
      </w:r>
    </w:p>
    <w:p w:rsidR="00885E3B" w:rsidRPr="008A3D97" w:rsidRDefault="00885E3B" w:rsidP="00885E3B">
      <w:r w:rsidRPr="008A3D97">
        <w:t xml:space="preserve">Bakteriell vaginos </w:t>
      </w:r>
      <w:r>
        <w:t xml:space="preserve">kan </w:t>
      </w:r>
      <w:r w:rsidRPr="008A3D97">
        <w:t xml:space="preserve">behandlas med </w:t>
      </w:r>
      <w:r>
        <w:t xml:space="preserve">T </w:t>
      </w:r>
      <w:r w:rsidRPr="008A3D97">
        <w:t xml:space="preserve">metronidazol </w:t>
      </w:r>
      <w:r>
        <w:t>(</w:t>
      </w:r>
      <w:r w:rsidRPr="008A3D97">
        <w:t>Flagyl</w:t>
      </w:r>
      <w:r w:rsidRPr="002D247A">
        <w:rPr>
          <w:vertAlign w:val="superscript"/>
        </w:rPr>
        <w:t>®</w:t>
      </w:r>
      <w:r>
        <w:t>) 400 mg x 2 po i 7 dygn.</w:t>
      </w:r>
    </w:p>
    <w:p w:rsidR="00885E3B" w:rsidRPr="008A3D97" w:rsidRDefault="00885E3B" w:rsidP="00885E3B"/>
    <w:p w:rsidR="00885E3B" w:rsidRPr="008A3D97" w:rsidRDefault="00885E3B" w:rsidP="00885E3B">
      <w:pPr>
        <w:rPr>
          <w:b/>
          <w:sz w:val="28"/>
          <w:szCs w:val="28"/>
        </w:rPr>
      </w:pPr>
      <w:r>
        <w:rPr>
          <w:b/>
          <w:sz w:val="28"/>
          <w:szCs w:val="28"/>
        </w:rPr>
        <w:t>Abrasio, konisation eller NovaSure</w:t>
      </w:r>
    </w:p>
    <w:p w:rsidR="00885E3B" w:rsidRPr="008A3D97" w:rsidRDefault="00885E3B" w:rsidP="00885E3B">
      <w:pPr>
        <w:rPr>
          <w:b/>
          <w:sz w:val="32"/>
          <w:szCs w:val="32"/>
        </w:rPr>
      </w:pPr>
    </w:p>
    <w:p w:rsidR="00885E3B" w:rsidRDefault="00885E3B" w:rsidP="00885E3B">
      <w:r>
        <w:t xml:space="preserve">Allmän profylax rekommenderas inte. Vi tecken till uttalad bakteriell vaginos kan </w:t>
      </w:r>
      <w:r w:rsidRPr="008A3D97">
        <w:t>behandl</w:t>
      </w:r>
      <w:r>
        <w:t>ing</w:t>
      </w:r>
      <w:r w:rsidRPr="008A3D97">
        <w:t xml:space="preserve"> med </w:t>
      </w:r>
      <w:r>
        <w:t xml:space="preserve">T </w:t>
      </w:r>
      <w:r w:rsidRPr="008A3D97">
        <w:t xml:space="preserve">metronidazol </w:t>
      </w:r>
      <w:r>
        <w:t>(</w:t>
      </w:r>
      <w:r w:rsidRPr="008A3D97">
        <w:t>Flagyl</w:t>
      </w:r>
      <w:r w:rsidRPr="002D247A">
        <w:rPr>
          <w:vertAlign w:val="superscript"/>
        </w:rPr>
        <w:t>®</w:t>
      </w:r>
      <w:r>
        <w:t>)</w:t>
      </w:r>
      <w:r w:rsidRPr="008A3D97">
        <w:t xml:space="preserve"> 400 mg x 2 po i 7 dygn</w:t>
      </w:r>
      <w:r>
        <w:t xml:space="preserve"> övervägas</w:t>
      </w:r>
      <w:r w:rsidRPr="008A3D97">
        <w:t xml:space="preserve">.  </w:t>
      </w:r>
    </w:p>
    <w:p w:rsidR="0097002D" w:rsidRDefault="0097002D" w:rsidP="0097002D"/>
    <w:p w:rsidR="0097002D" w:rsidRDefault="0097002D" w:rsidP="0097002D"/>
    <w:p w:rsidR="0097002D" w:rsidRDefault="0097002D" w:rsidP="0097002D"/>
    <w:p w:rsidR="0097002D" w:rsidRDefault="0097002D" w:rsidP="0097002D">
      <w:pPr>
        <w:widowControl/>
        <w:rPr>
          <w:b/>
          <w:sz w:val="28"/>
          <w:szCs w:val="28"/>
        </w:rPr>
      </w:pPr>
    </w:p>
    <w:p w:rsidR="0097002D" w:rsidRDefault="0097002D" w:rsidP="0097002D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Pr="0073674B">
        <w:rPr>
          <w:b/>
          <w:sz w:val="28"/>
          <w:szCs w:val="28"/>
        </w:rPr>
        <w:t>historik</w:t>
      </w:r>
    </w:p>
    <w:p w:rsidR="0097002D" w:rsidRDefault="0097002D" w:rsidP="0097002D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97002D" w:rsidRPr="0073674B" w:rsidTr="00B570AF">
        <w:tc>
          <w:tcPr>
            <w:tcW w:w="1242" w:type="dxa"/>
            <w:shd w:val="clear" w:color="auto" w:fill="D9D9D9" w:themeFill="background1" w:themeFillShade="D9"/>
          </w:tcPr>
          <w:p w:rsidR="0097002D" w:rsidRPr="0073674B" w:rsidRDefault="0097002D" w:rsidP="00B570AF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7002D" w:rsidRPr="0073674B" w:rsidRDefault="0097002D" w:rsidP="00B570AF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97002D" w:rsidRPr="0073674B" w:rsidRDefault="0097002D" w:rsidP="00B570AF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97002D" w:rsidRPr="0073674B" w:rsidRDefault="0097002D" w:rsidP="00B570AF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885E3B" w:rsidRPr="0073674B" w:rsidTr="00B570AF">
        <w:tc>
          <w:tcPr>
            <w:tcW w:w="1242" w:type="dxa"/>
          </w:tcPr>
          <w:p w:rsidR="00885E3B" w:rsidRDefault="00885E3B" w:rsidP="00DD57F4">
            <w:r>
              <w:t>5</w:t>
            </w:r>
          </w:p>
        </w:tc>
        <w:tc>
          <w:tcPr>
            <w:tcW w:w="1418" w:type="dxa"/>
          </w:tcPr>
          <w:p w:rsidR="00885E3B" w:rsidRDefault="00885E3B" w:rsidP="00DD57F4">
            <w:r>
              <w:t>2018-10-30</w:t>
            </w:r>
          </w:p>
        </w:tc>
        <w:tc>
          <w:tcPr>
            <w:tcW w:w="4248" w:type="dxa"/>
          </w:tcPr>
          <w:p w:rsidR="00885E3B" w:rsidRDefault="00885E3B" w:rsidP="00DD57F4">
            <w:r>
              <w:t>Rättning</w:t>
            </w:r>
          </w:p>
        </w:tc>
        <w:tc>
          <w:tcPr>
            <w:tcW w:w="2303" w:type="dxa"/>
          </w:tcPr>
          <w:p w:rsidR="00885E3B" w:rsidRDefault="00885E3B" w:rsidP="00DD57F4">
            <w:r>
              <w:t>Michael Algovik</w:t>
            </w:r>
          </w:p>
        </w:tc>
      </w:tr>
      <w:tr w:rsidR="00DD57F4" w:rsidRPr="0073674B" w:rsidTr="00B570AF">
        <w:tc>
          <w:tcPr>
            <w:tcW w:w="1242" w:type="dxa"/>
          </w:tcPr>
          <w:p w:rsidR="00DD57F4" w:rsidRPr="0073674B" w:rsidRDefault="00DD57F4" w:rsidP="00DD57F4">
            <w:r>
              <w:t>4</w:t>
            </w:r>
          </w:p>
        </w:tc>
        <w:tc>
          <w:tcPr>
            <w:tcW w:w="1418" w:type="dxa"/>
          </w:tcPr>
          <w:p w:rsidR="00DD57F4" w:rsidRPr="0073674B" w:rsidRDefault="00DD57F4" w:rsidP="00DD57F4">
            <w:r>
              <w:t>2018-10-22</w:t>
            </w:r>
          </w:p>
        </w:tc>
        <w:tc>
          <w:tcPr>
            <w:tcW w:w="4248" w:type="dxa"/>
          </w:tcPr>
          <w:p w:rsidR="00DD57F4" w:rsidRPr="0073674B" w:rsidRDefault="00DD57F4" w:rsidP="00DD57F4">
            <w:r>
              <w:t>Omarbetad version</w:t>
            </w:r>
          </w:p>
        </w:tc>
        <w:tc>
          <w:tcPr>
            <w:tcW w:w="2303" w:type="dxa"/>
          </w:tcPr>
          <w:p w:rsidR="00DD57F4" w:rsidRPr="0073674B" w:rsidRDefault="00DD57F4" w:rsidP="00DD57F4">
            <w:r>
              <w:t>Michael Algovik</w:t>
            </w:r>
          </w:p>
        </w:tc>
      </w:tr>
      <w:tr w:rsidR="00DD57F4" w:rsidRPr="0073674B" w:rsidTr="00B570AF">
        <w:tc>
          <w:tcPr>
            <w:tcW w:w="1242" w:type="dxa"/>
          </w:tcPr>
          <w:p w:rsidR="00DD57F4" w:rsidRPr="0073674B" w:rsidRDefault="00DD57F4" w:rsidP="00DD57F4">
            <w:r>
              <w:t>3</w:t>
            </w:r>
          </w:p>
        </w:tc>
        <w:tc>
          <w:tcPr>
            <w:tcW w:w="1418" w:type="dxa"/>
          </w:tcPr>
          <w:p w:rsidR="00DD57F4" w:rsidRPr="0073674B" w:rsidRDefault="00DD57F4" w:rsidP="00DD57F4">
            <w:r>
              <w:t>2018-09-20</w:t>
            </w:r>
          </w:p>
        </w:tc>
        <w:tc>
          <w:tcPr>
            <w:tcW w:w="4248" w:type="dxa"/>
          </w:tcPr>
          <w:p w:rsidR="00DD57F4" w:rsidRPr="0073674B" w:rsidRDefault="00DD57F4" w:rsidP="00DD57F4">
            <w:r>
              <w:t>Förlängning</w:t>
            </w:r>
          </w:p>
        </w:tc>
        <w:tc>
          <w:tcPr>
            <w:tcW w:w="2303" w:type="dxa"/>
          </w:tcPr>
          <w:p w:rsidR="00DD57F4" w:rsidRPr="0073674B" w:rsidRDefault="00DD57F4" w:rsidP="00DD57F4">
            <w:r>
              <w:t>Michael Algovik</w:t>
            </w:r>
          </w:p>
        </w:tc>
      </w:tr>
      <w:tr w:rsidR="00DD57F4" w:rsidRPr="0073674B" w:rsidTr="00B570AF">
        <w:tc>
          <w:tcPr>
            <w:tcW w:w="1242" w:type="dxa"/>
          </w:tcPr>
          <w:p w:rsidR="00DD57F4" w:rsidRPr="0073674B" w:rsidRDefault="00DD57F4" w:rsidP="00DD57F4">
            <w:r>
              <w:t>2</w:t>
            </w:r>
          </w:p>
        </w:tc>
        <w:tc>
          <w:tcPr>
            <w:tcW w:w="1418" w:type="dxa"/>
          </w:tcPr>
          <w:p w:rsidR="00DD57F4" w:rsidRPr="0073674B" w:rsidRDefault="00DD57F4" w:rsidP="00DD57F4">
            <w:r>
              <w:t>2017-10-23</w:t>
            </w:r>
          </w:p>
        </w:tc>
        <w:tc>
          <w:tcPr>
            <w:tcW w:w="4248" w:type="dxa"/>
          </w:tcPr>
          <w:p w:rsidR="00DD57F4" w:rsidRPr="0073674B" w:rsidRDefault="00DD57F4" w:rsidP="00DD57F4">
            <w:r>
              <w:t>Överflytt till temastruktur</w:t>
            </w:r>
          </w:p>
        </w:tc>
        <w:tc>
          <w:tcPr>
            <w:tcW w:w="2303" w:type="dxa"/>
          </w:tcPr>
          <w:p w:rsidR="00DD57F4" w:rsidRPr="0073674B" w:rsidRDefault="00DD57F4" w:rsidP="00DD57F4">
            <w:r>
              <w:t>Michael Algovik</w:t>
            </w:r>
          </w:p>
        </w:tc>
      </w:tr>
      <w:tr w:rsidR="00DD57F4" w:rsidRPr="0073674B" w:rsidTr="00B570AF">
        <w:tc>
          <w:tcPr>
            <w:tcW w:w="1242" w:type="dxa"/>
          </w:tcPr>
          <w:p w:rsidR="00DD57F4" w:rsidRPr="0073674B" w:rsidRDefault="00DD57F4" w:rsidP="00DD57F4">
            <w:r>
              <w:t>1</w:t>
            </w:r>
          </w:p>
        </w:tc>
        <w:tc>
          <w:tcPr>
            <w:tcW w:w="1418" w:type="dxa"/>
          </w:tcPr>
          <w:p w:rsidR="00DD57F4" w:rsidRPr="0073674B" w:rsidRDefault="00DD57F4" w:rsidP="00DD57F4">
            <w:r>
              <w:t>2015-11-09</w:t>
            </w:r>
          </w:p>
        </w:tc>
        <w:tc>
          <w:tcPr>
            <w:tcW w:w="4248" w:type="dxa"/>
          </w:tcPr>
          <w:p w:rsidR="00DD57F4" w:rsidRPr="0073674B" w:rsidRDefault="00DD57F4" w:rsidP="00DD57F4">
            <w:pPr>
              <w:pStyle w:val="Rubrik1"/>
            </w:pPr>
            <w:r w:rsidRPr="001E079B">
              <w:rPr>
                <w:b w:val="0"/>
                <w:sz w:val="24"/>
                <w:szCs w:val="24"/>
              </w:rPr>
              <w:t>Nytt dokument från mapp, Utarbetad av Rebecca Götze Eriksson</w:t>
            </w:r>
          </w:p>
        </w:tc>
        <w:tc>
          <w:tcPr>
            <w:tcW w:w="2303" w:type="dxa"/>
          </w:tcPr>
          <w:p w:rsidR="00DD57F4" w:rsidRPr="0073674B" w:rsidRDefault="00DD57F4" w:rsidP="00DD57F4">
            <w:r>
              <w:t>Gunilla Tegerstedt</w:t>
            </w:r>
          </w:p>
        </w:tc>
      </w:tr>
    </w:tbl>
    <w:p w:rsidR="0097002D" w:rsidRPr="006330C0" w:rsidRDefault="0097002D" w:rsidP="0097002D"/>
    <w:p w:rsidR="005262F7" w:rsidRPr="006330C0" w:rsidRDefault="005262F7" w:rsidP="0097002D"/>
    <w:sectPr w:rsidR="005262F7" w:rsidRPr="006330C0" w:rsidSect="0005185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420" w:rsidRDefault="00B36420" w:rsidP="00F47081">
      <w:r>
        <w:separator/>
      </w:r>
    </w:p>
  </w:endnote>
  <w:endnote w:type="continuationSeparator" w:id="0">
    <w:p w:rsidR="00B36420" w:rsidRDefault="00B36420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handläggare_sf"/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AE450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Kristina Walfridsson/Karolinska/SLL;Chatarina Johansson/Karolinska/SLL</w:t>
          </w:r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AE450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6" w:name="dokumentnr_sf"/>
          <w:bookmarkStart w:id="7" w:name="löpnummer_sf"/>
          <w:bookmarkEnd w:id="6"/>
          <w:r>
            <w:rPr>
              <w:rFonts w:asciiTheme="minorHAnsi" w:hAnsiTheme="minorHAnsi"/>
              <w:sz w:val="16"/>
              <w:szCs w:val="16"/>
            </w:rPr>
            <w:t>Kar2-11383</w:t>
          </w:r>
          <w:bookmarkEnd w:id="7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fastställare_sf"/>
          <w:bookmarkEnd w:id="5"/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AE450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Michael Algovik/Karolinska/SLL</w:t>
          </w:r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AE450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version_sf"/>
          <w:r>
            <w:rPr>
              <w:rFonts w:asciiTheme="minorHAnsi" w:hAnsiTheme="minorHAnsi"/>
              <w:sz w:val="16"/>
              <w:szCs w:val="16"/>
            </w:rPr>
            <w:t>5</w:t>
          </w:r>
          <w:bookmarkEnd w:id="9"/>
        </w:p>
      </w:tc>
    </w:tr>
    <w:bookmarkEnd w:id="8"/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organisation_sf"/>
          <w:bookmarkEnd w:id="10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AE4501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1" w:name="giltigdatum_sf"/>
          <w:r>
            <w:rPr>
              <w:rFonts w:asciiTheme="minorHAnsi" w:hAnsiTheme="minorHAnsi"/>
              <w:sz w:val="16"/>
              <w:szCs w:val="16"/>
            </w:rPr>
            <w:t>2018-10-31</w:t>
          </w:r>
          <w:bookmarkEnd w:id="11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7E4FB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ins w:id="12" w:author="Susanne Klintberg [2]" w:date="2021-03-04T10:54:00Z">
            <w:r w:rsidR="00930C34">
              <w:rPr>
                <w:rFonts w:asciiTheme="minorHAnsi" w:hAnsiTheme="minorHAnsi"/>
                <w:noProof/>
                <w:sz w:val="16"/>
                <w:szCs w:val="16"/>
              </w:rPr>
              <w:t>2021-03-04</w:t>
            </w:r>
          </w:ins>
          <w:ins w:id="13" w:author="Ronak Perot" w:date="2020-10-28T11:08:00Z">
            <w:del w:id="14" w:author="Susanne Klintberg [2]" w:date="2021-03-04T10:54:00Z">
              <w:r w:rsidR="0055243B" w:rsidDel="00930C34">
                <w:rPr>
                  <w:rFonts w:asciiTheme="minorHAnsi" w:hAnsiTheme="minorHAnsi"/>
                  <w:noProof/>
                  <w:sz w:val="16"/>
                  <w:szCs w:val="16"/>
                </w:rPr>
                <w:delText>2020-10-28</w:delText>
              </w:r>
            </w:del>
          </w:ins>
          <w:ins w:id="15" w:author="Kristina Walfridsson [2]" w:date="2020-10-26T09:50:00Z">
            <w:del w:id="16" w:author="Susanne Klintberg [2]" w:date="2021-03-04T10:54:00Z">
              <w:r w:rsidR="00B3083B" w:rsidDel="00930C34">
                <w:rPr>
                  <w:rFonts w:asciiTheme="minorHAnsi" w:hAnsiTheme="minorHAnsi"/>
                  <w:noProof/>
                  <w:sz w:val="16"/>
                  <w:szCs w:val="16"/>
                </w:rPr>
                <w:delText>2020-10-26</w:delText>
              </w:r>
            </w:del>
          </w:ins>
          <w:ins w:id="17" w:author="Susanne Klintberg" w:date="2020-10-19T15:22:00Z">
            <w:del w:id="18" w:author="Susanne Klintberg [2]" w:date="2021-03-04T10:54:00Z">
              <w:r w:rsidR="00ED1EA6" w:rsidDel="00930C34">
                <w:rPr>
                  <w:rFonts w:asciiTheme="minorHAnsi" w:hAnsiTheme="minorHAnsi"/>
                  <w:noProof/>
                  <w:sz w:val="16"/>
                  <w:szCs w:val="16"/>
                </w:rPr>
                <w:delText>2020-10-19</w:delText>
              </w:r>
            </w:del>
          </w:ins>
          <w:ins w:id="19" w:author="Kristina Walfridsson" w:date="2020-04-09T08:25:00Z">
            <w:del w:id="20" w:author="Susanne Klintberg [2]" w:date="2021-03-04T10:54:00Z">
              <w:r w:rsidR="00F65197" w:rsidDel="00930C34">
                <w:rPr>
                  <w:rFonts w:asciiTheme="minorHAnsi" w:hAnsiTheme="minorHAnsi"/>
                  <w:noProof/>
                  <w:sz w:val="16"/>
                  <w:szCs w:val="16"/>
                </w:rPr>
                <w:delText>2020-04-09</w:delText>
              </w:r>
            </w:del>
          </w:ins>
          <w:del w:id="21" w:author="Susanne Klintberg [2]" w:date="2021-03-04T10:54:00Z">
            <w:r w:rsidR="00FC77F1" w:rsidDel="00930C34">
              <w:rPr>
                <w:rFonts w:asciiTheme="minorHAnsi" w:hAnsiTheme="minorHAnsi"/>
                <w:noProof/>
                <w:sz w:val="16"/>
                <w:szCs w:val="16"/>
              </w:rPr>
              <w:delText>2019-09-13</w:delText>
            </w:r>
          </w:del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930C34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5" w:name="handläggare"/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AE450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Kristina Walfridsson/Karolinska/SLL;Chatarina Johansson/Karolinska/SLL</w:t>
          </w: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AE4501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6" w:name="löpnummer"/>
          <w:r>
            <w:rPr>
              <w:rFonts w:asciiTheme="minorHAnsi" w:hAnsiTheme="minorHAnsi"/>
              <w:sz w:val="16"/>
              <w:szCs w:val="16"/>
            </w:rPr>
            <w:t>Kar2-11383</w:t>
          </w:r>
          <w:bookmarkEnd w:id="26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7" w:name="fastställare"/>
          <w:bookmarkEnd w:id="25"/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AE450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Michael Algovik/Karolinska/SLL</w:t>
          </w:r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AE4501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8" w:name="version"/>
          <w:r>
            <w:rPr>
              <w:rFonts w:asciiTheme="minorHAnsi" w:hAnsiTheme="minorHAnsi"/>
              <w:sz w:val="16"/>
              <w:szCs w:val="16"/>
            </w:rPr>
            <w:t>5</w:t>
          </w:r>
          <w:bookmarkEnd w:id="28"/>
        </w:p>
      </w:tc>
    </w:tr>
    <w:bookmarkEnd w:id="27"/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29" w:name="Organisation"/>
          <w:bookmarkEnd w:id="29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AE450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30" w:name="giltigdatum"/>
          <w:r>
            <w:rPr>
              <w:rFonts w:asciiTheme="minorHAnsi" w:hAnsiTheme="minorHAnsi"/>
              <w:sz w:val="16"/>
              <w:szCs w:val="16"/>
            </w:rPr>
            <w:t>2018-10-31</w:t>
          </w:r>
          <w:bookmarkEnd w:id="30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7E4FB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ins w:id="31" w:author="Susanne Klintberg [2]" w:date="2021-03-04T10:54:00Z">
            <w:r w:rsidR="00930C34">
              <w:rPr>
                <w:rFonts w:asciiTheme="minorHAnsi" w:hAnsiTheme="minorHAnsi"/>
                <w:noProof/>
                <w:sz w:val="16"/>
                <w:szCs w:val="16"/>
              </w:rPr>
              <w:t>2021-03-04</w:t>
            </w:r>
          </w:ins>
          <w:ins w:id="32" w:author="Ronak Perot" w:date="2020-10-28T11:08:00Z">
            <w:del w:id="33" w:author="Susanne Klintberg [2]" w:date="2021-03-04T10:54:00Z">
              <w:r w:rsidR="0055243B" w:rsidDel="00930C34">
                <w:rPr>
                  <w:rFonts w:asciiTheme="minorHAnsi" w:hAnsiTheme="minorHAnsi"/>
                  <w:noProof/>
                  <w:sz w:val="16"/>
                  <w:szCs w:val="16"/>
                </w:rPr>
                <w:delText>2020-10-28</w:delText>
              </w:r>
            </w:del>
          </w:ins>
          <w:ins w:id="34" w:author="Kristina Walfridsson [2]" w:date="2020-10-26T09:50:00Z">
            <w:del w:id="35" w:author="Susanne Klintberg [2]" w:date="2021-03-04T10:54:00Z">
              <w:r w:rsidR="00B3083B" w:rsidDel="00930C34">
                <w:rPr>
                  <w:rFonts w:asciiTheme="minorHAnsi" w:hAnsiTheme="minorHAnsi"/>
                  <w:noProof/>
                  <w:sz w:val="16"/>
                  <w:szCs w:val="16"/>
                </w:rPr>
                <w:delText>2020-10-26</w:delText>
              </w:r>
            </w:del>
          </w:ins>
          <w:ins w:id="36" w:author="Susanne Klintberg" w:date="2020-10-19T15:22:00Z">
            <w:del w:id="37" w:author="Susanne Klintberg [2]" w:date="2021-03-04T10:54:00Z">
              <w:r w:rsidR="00ED1EA6" w:rsidDel="00930C34">
                <w:rPr>
                  <w:rFonts w:asciiTheme="minorHAnsi" w:hAnsiTheme="minorHAnsi"/>
                  <w:noProof/>
                  <w:sz w:val="16"/>
                  <w:szCs w:val="16"/>
                </w:rPr>
                <w:delText>2020-10-19</w:delText>
              </w:r>
            </w:del>
          </w:ins>
          <w:ins w:id="38" w:author="Kristina Walfridsson" w:date="2020-04-09T08:25:00Z">
            <w:del w:id="39" w:author="Susanne Klintberg [2]" w:date="2021-03-04T10:54:00Z">
              <w:r w:rsidR="00F65197" w:rsidDel="00930C34">
                <w:rPr>
                  <w:rFonts w:asciiTheme="minorHAnsi" w:hAnsiTheme="minorHAnsi"/>
                  <w:noProof/>
                  <w:sz w:val="16"/>
                  <w:szCs w:val="16"/>
                </w:rPr>
                <w:delText>2020-04-09</w:delText>
              </w:r>
            </w:del>
          </w:ins>
          <w:del w:id="40" w:author="Susanne Klintberg [2]" w:date="2021-03-04T10:54:00Z">
            <w:r w:rsidR="00FC77F1" w:rsidDel="00930C34">
              <w:rPr>
                <w:rFonts w:asciiTheme="minorHAnsi" w:hAnsiTheme="minorHAnsi"/>
                <w:noProof/>
                <w:sz w:val="16"/>
                <w:szCs w:val="16"/>
              </w:rPr>
              <w:delText>2019-09-13</w:delText>
            </w:r>
          </w:del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930C34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420" w:rsidRDefault="00B36420" w:rsidP="00F47081">
      <w:r>
        <w:separator/>
      </w:r>
    </w:p>
  </w:footnote>
  <w:footnote w:type="continuationSeparator" w:id="0">
    <w:p w:rsidR="00B36420" w:rsidRDefault="00B36420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AE4501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3" w:name="Dokumenttyp_sf"/>
          <w:r>
            <w:rPr>
              <w:rFonts w:asciiTheme="minorHAnsi" w:hAnsiTheme="minorHAnsi"/>
            </w:rPr>
            <w:t>Styrande lokalt dokument</w:t>
          </w:r>
          <w:bookmarkEnd w:id="3"/>
        </w:p>
      </w:tc>
      <w:tc>
        <w:tcPr>
          <w:tcW w:w="1346" w:type="dxa"/>
        </w:tcPr>
        <w:p w:rsidR="001C5ECA" w:rsidRPr="00123992" w:rsidRDefault="007E4FBE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E4DCA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97002D">
            <w:rPr>
              <w:rFonts w:asciiTheme="minorHAnsi" w:hAnsiTheme="minorHAnsi"/>
              <w:noProof/>
            </w:rPr>
            <w:fldChar w:fldCharType="begin"/>
          </w:r>
          <w:r w:rsidR="0097002D">
            <w:rPr>
              <w:rFonts w:asciiTheme="minorHAnsi" w:hAnsiTheme="minorHAnsi"/>
              <w:noProof/>
            </w:rPr>
            <w:instrText xml:space="preserve"> NUMPAGES  \* MERGEFORMAT </w:instrText>
          </w:r>
          <w:r w:rsidR="0097002D">
            <w:rPr>
              <w:rFonts w:asciiTheme="minorHAnsi" w:hAnsiTheme="minorHAnsi"/>
              <w:noProof/>
            </w:rPr>
            <w:fldChar w:fldCharType="separate"/>
          </w:r>
          <w:r w:rsidR="00FE4DCA" w:rsidRPr="00FE4DCA">
            <w:rPr>
              <w:rFonts w:asciiTheme="minorHAnsi" w:hAnsiTheme="minorHAnsi"/>
              <w:noProof/>
            </w:rPr>
            <w:t>2</w:t>
          </w:r>
          <w:r w:rsidR="0097002D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4" w:name="arkiverat_sf"/>
          <w:bookmarkEnd w:id="4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AE4501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2" w:name="Dokumenttyp"/>
          <w:r>
            <w:rPr>
              <w:rFonts w:asciiTheme="minorHAnsi" w:hAnsiTheme="minorHAnsi"/>
            </w:rPr>
            <w:t>Styrande lokalt dokument</w:t>
          </w:r>
          <w:bookmarkEnd w:id="22"/>
        </w:p>
      </w:tc>
      <w:tc>
        <w:tcPr>
          <w:tcW w:w="1346" w:type="dxa"/>
        </w:tcPr>
        <w:p w:rsidR="00363F7D" w:rsidRPr="00123992" w:rsidRDefault="007E4FBE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FE4DCA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97002D">
            <w:rPr>
              <w:rFonts w:asciiTheme="minorHAnsi" w:hAnsiTheme="minorHAnsi"/>
              <w:noProof/>
            </w:rPr>
            <w:fldChar w:fldCharType="begin"/>
          </w:r>
          <w:r w:rsidR="0097002D">
            <w:rPr>
              <w:rFonts w:asciiTheme="minorHAnsi" w:hAnsiTheme="minorHAnsi"/>
              <w:noProof/>
            </w:rPr>
            <w:instrText xml:space="preserve"> NUMPAGES  \* MERGEFORMAT </w:instrText>
          </w:r>
          <w:r w:rsidR="0097002D">
            <w:rPr>
              <w:rFonts w:asciiTheme="minorHAnsi" w:hAnsiTheme="minorHAnsi"/>
              <w:noProof/>
            </w:rPr>
            <w:fldChar w:fldCharType="separate"/>
          </w:r>
          <w:r w:rsidR="00FE4DCA" w:rsidRPr="00FE4DCA">
            <w:rPr>
              <w:rFonts w:asciiTheme="minorHAnsi" w:hAnsiTheme="minorHAnsi"/>
              <w:noProof/>
            </w:rPr>
            <w:t>2</w:t>
          </w:r>
          <w:r w:rsidR="0097002D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23" w:name="giltigdatum_ny"/>
          <w:bookmarkEnd w:id="23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24" w:name="arkiverat"/>
          <w:bookmarkEnd w:id="24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C6276"/>
    <w:multiLevelType w:val="hybridMultilevel"/>
    <w:tmpl w:val="04F8E75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E47D3"/>
    <w:multiLevelType w:val="hybridMultilevel"/>
    <w:tmpl w:val="50DA277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sanne Klintberg [2]">
    <w15:presenceInfo w15:providerId="AD" w15:userId="S::susanne.klintberg@sll.se::10407bed-5e43-45f2-85aa-7dd67c1b641f"/>
  </w15:person>
  <w15:person w15:author="Ronak Perot">
    <w15:presenceInfo w15:providerId="AD" w15:userId="S::ronak.perot@sll.se::0ab756f3-8147-44b7-9481-29deb2644a20"/>
  </w15:person>
  <w15:person w15:author="Kristina Walfridsson [2]">
    <w15:presenceInfo w15:providerId="AD" w15:userId="S::kristina.walfridsson@sll.se::239e32d5-32d2-4ff0-aae9-e1f09ffa39c0"/>
  </w15:person>
  <w15:person w15:author="Susanne Klintberg">
    <w15:presenceInfo w15:providerId="AD" w15:userId="S-1-5-21-613775786-3661600701-2283250920-76008"/>
  </w15:person>
  <w15:person w15:author="Kristina Walfridsson">
    <w15:presenceInfo w15:providerId="AD" w15:userId="S-1-5-21-613775786-3661600701-2283250920-300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comments" w:enforcement="1" w:cryptProviderType="rsaAES" w:cryptAlgorithmClass="hash" w:cryptAlgorithmType="typeAny" w:cryptAlgorithmSid="14" w:cryptSpinCount="100000" w:hash="FY5Er6IqvGgIgdt6jTI8Ic4CRgz3jr/CSaIeAud0gaCnN1ZZ2oKQnrfP2ib0b/5FYVbrJ9mnNpfHrspOeM7pbw==" w:salt="EkXGXxnFRluzOa0dtO4M5Q==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7E0F"/>
    <w:rsid w:val="00051851"/>
    <w:rsid w:val="00072F71"/>
    <w:rsid w:val="00080A88"/>
    <w:rsid w:val="00090B26"/>
    <w:rsid w:val="00097170"/>
    <w:rsid w:val="000A6A10"/>
    <w:rsid w:val="000B17EC"/>
    <w:rsid w:val="000B3A68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17990"/>
    <w:rsid w:val="00123992"/>
    <w:rsid w:val="001257D8"/>
    <w:rsid w:val="00126807"/>
    <w:rsid w:val="001279D9"/>
    <w:rsid w:val="001439DF"/>
    <w:rsid w:val="001504AB"/>
    <w:rsid w:val="001516CD"/>
    <w:rsid w:val="0015282F"/>
    <w:rsid w:val="001630BF"/>
    <w:rsid w:val="00167279"/>
    <w:rsid w:val="001770B2"/>
    <w:rsid w:val="00187E10"/>
    <w:rsid w:val="00191D8A"/>
    <w:rsid w:val="0019376C"/>
    <w:rsid w:val="001A1351"/>
    <w:rsid w:val="001C1BBD"/>
    <w:rsid w:val="001C3913"/>
    <w:rsid w:val="001C5ECA"/>
    <w:rsid w:val="001C71C5"/>
    <w:rsid w:val="001D0E4E"/>
    <w:rsid w:val="001E079B"/>
    <w:rsid w:val="001E2505"/>
    <w:rsid w:val="001E6A21"/>
    <w:rsid w:val="001F232D"/>
    <w:rsid w:val="001F2B1C"/>
    <w:rsid w:val="001F3F6B"/>
    <w:rsid w:val="001F4E71"/>
    <w:rsid w:val="00233A25"/>
    <w:rsid w:val="00235B0D"/>
    <w:rsid w:val="00242BFE"/>
    <w:rsid w:val="002769F1"/>
    <w:rsid w:val="002C1CF4"/>
    <w:rsid w:val="002C4C2A"/>
    <w:rsid w:val="002C4EDA"/>
    <w:rsid w:val="002C574A"/>
    <w:rsid w:val="002C57F8"/>
    <w:rsid w:val="002E2632"/>
    <w:rsid w:val="002F6D2D"/>
    <w:rsid w:val="00306705"/>
    <w:rsid w:val="003110B0"/>
    <w:rsid w:val="00323C05"/>
    <w:rsid w:val="0033668A"/>
    <w:rsid w:val="003539AA"/>
    <w:rsid w:val="00356E00"/>
    <w:rsid w:val="00363F7D"/>
    <w:rsid w:val="003642C7"/>
    <w:rsid w:val="00376CF2"/>
    <w:rsid w:val="00391809"/>
    <w:rsid w:val="003A5662"/>
    <w:rsid w:val="003B131D"/>
    <w:rsid w:val="003C230B"/>
    <w:rsid w:val="003C7DDC"/>
    <w:rsid w:val="003D3D1C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43B69"/>
    <w:rsid w:val="00447EBD"/>
    <w:rsid w:val="00463852"/>
    <w:rsid w:val="00463CE9"/>
    <w:rsid w:val="004644A8"/>
    <w:rsid w:val="00473759"/>
    <w:rsid w:val="00474607"/>
    <w:rsid w:val="004B0FD6"/>
    <w:rsid w:val="004C5F7B"/>
    <w:rsid w:val="004C6ACC"/>
    <w:rsid w:val="004E0843"/>
    <w:rsid w:val="00502B3C"/>
    <w:rsid w:val="00505E9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5243B"/>
    <w:rsid w:val="005647A8"/>
    <w:rsid w:val="00572788"/>
    <w:rsid w:val="00576479"/>
    <w:rsid w:val="00594B6A"/>
    <w:rsid w:val="005A75E6"/>
    <w:rsid w:val="005B04BF"/>
    <w:rsid w:val="005C1E82"/>
    <w:rsid w:val="005C2A6A"/>
    <w:rsid w:val="005C50FF"/>
    <w:rsid w:val="005C7CF9"/>
    <w:rsid w:val="005E72BA"/>
    <w:rsid w:val="00602275"/>
    <w:rsid w:val="00605C27"/>
    <w:rsid w:val="006138C1"/>
    <w:rsid w:val="00622C07"/>
    <w:rsid w:val="00624F6F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A552A"/>
    <w:rsid w:val="006D2669"/>
    <w:rsid w:val="006D3EEA"/>
    <w:rsid w:val="006E318F"/>
    <w:rsid w:val="006E5CD4"/>
    <w:rsid w:val="00720662"/>
    <w:rsid w:val="00721007"/>
    <w:rsid w:val="00730505"/>
    <w:rsid w:val="007310E3"/>
    <w:rsid w:val="0073674B"/>
    <w:rsid w:val="00745DFA"/>
    <w:rsid w:val="00756427"/>
    <w:rsid w:val="0076166F"/>
    <w:rsid w:val="00762575"/>
    <w:rsid w:val="0076384F"/>
    <w:rsid w:val="0076688B"/>
    <w:rsid w:val="00773423"/>
    <w:rsid w:val="007825F9"/>
    <w:rsid w:val="00784D4F"/>
    <w:rsid w:val="00792109"/>
    <w:rsid w:val="007A51AB"/>
    <w:rsid w:val="007A7CD8"/>
    <w:rsid w:val="007C46E0"/>
    <w:rsid w:val="007C481A"/>
    <w:rsid w:val="007C7704"/>
    <w:rsid w:val="007D561A"/>
    <w:rsid w:val="007E4FBE"/>
    <w:rsid w:val="00820E06"/>
    <w:rsid w:val="0083084E"/>
    <w:rsid w:val="0084434C"/>
    <w:rsid w:val="008765DF"/>
    <w:rsid w:val="00877AF7"/>
    <w:rsid w:val="00885E3B"/>
    <w:rsid w:val="00887EA3"/>
    <w:rsid w:val="00893D63"/>
    <w:rsid w:val="008956CE"/>
    <w:rsid w:val="008A147E"/>
    <w:rsid w:val="008A2D2C"/>
    <w:rsid w:val="008A6A48"/>
    <w:rsid w:val="008B28C8"/>
    <w:rsid w:val="008B6CB0"/>
    <w:rsid w:val="008C2B03"/>
    <w:rsid w:val="008D143D"/>
    <w:rsid w:val="008D493F"/>
    <w:rsid w:val="008E03CB"/>
    <w:rsid w:val="008F25CC"/>
    <w:rsid w:val="008F5F42"/>
    <w:rsid w:val="008F6310"/>
    <w:rsid w:val="009054A8"/>
    <w:rsid w:val="00911E2C"/>
    <w:rsid w:val="00916924"/>
    <w:rsid w:val="00926A38"/>
    <w:rsid w:val="00930C34"/>
    <w:rsid w:val="00946C7B"/>
    <w:rsid w:val="00947A73"/>
    <w:rsid w:val="00964350"/>
    <w:rsid w:val="0097002D"/>
    <w:rsid w:val="0097166F"/>
    <w:rsid w:val="00986362"/>
    <w:rsid w:val="009954D8"/>
    <w:rsid w:val="009A0B7E"/>
    <w:rsid w:val="009C2F30"/>
    <w:rsid w:val="009D2946"/>
    <w:rsid w:val="009D51B5"/>
    <w:rsid w:val="009D5F51"/>
    <w:rsid w:val="009E34D9"/>
    <w:rsid w:val="009E6815"/>
    <w:rsid w:val="009F03FB"/>
    <w:rsid w:val="00A11629"/>
    <w:rsid w:val="00A1365F"/>
    <w:rsid w:val="00A31276"/>
    <w:rsid w:val="00A50CC6"/>
    <w:rsid w:val="00A57D34"/>
    <w:rsid w:val="00A67932"/>
    <w:rsid w:val="00A73FE6"/>
    <w:rsid w:val="00A7734E"/>
    <w:rsid w:val="00A808AE"/>
    <w:rsid w:val="00A80F9E"/>
    <w:rsid w:val="00A83DA6"/>
    <w:rsid w:val="00AD4A8C"/>
    <w:rsid w:val="00AD7B2E"/>
    <w:rsid w:val="00AE2C8C"/>
    <w:rsid w:val="00AE4501"/>
    <w:rsid w:val="00AF69EE"/>
    <w:rsid w:val="00B00F3E"/>
    <w:rsid w:val="00B2112E"/>
    <w:rsid w:val="00B22B7D"/>
    <w:rsid w:val="00B237A2"/>
    <w:rsid w:val="00B24C48"/>
    <w:rsid w:val="00B3083B"/>
    <w:rsid w:val="00B345DD"/>
    <w:rsid w:val="00B36420"/>
    <w:rsid w:val="00B46D94"/>
    <w:rsid w:val="00B5688E"/>
    <w:rsid w:val="00B7532A"/>
    <w:rsid w:val="00B81FC6"/>
    <w:rsid w:val="00B85E7F"/>
    <w:rsid w:val="00B92628"/>
    <w:rsid w:val="00BA3DB1"/>
    <w:rsid w:val="00BB2D58"/>
    <w:rsid w:val="00BB74B1"/>
    <w:rsid w:val="00BC2905"/>
    <w:rsid w:val="00BD26DB"/>
    <w:rsid w:val="00BD7647"/>
    <w:rsid w:val="00BE1FF0"/>
    <w:rsid w:val="00BF186B"/>
    <w:rsid w:val="00C11263"/>
    <w:rsid w:val="00C11EF7"/>
    <w:rsid w:val="00C15FC0"/>
    <w:rsid w:val="00C215F0"/>
    <w:rsid w:val="00C27304"/>
    <w:rsid w:val="00C42831"/>
    <w:rsid w:val="00C52A38"/>
    <w:rsid w:val="00C579D4"/>
    <w:rsid w:val="00C712F5"/>
    <w:rsid w:val="00C90CCA"/>
    <w:rsid w:val="00CA6F8A"/>
    <w:rsid w:val="00CB116E"/>
    <w:rsid w:val="00CB341B"/>
    <w:rsid w:val="00CB7BD8"/>
    <w:rsid w:val="00CC3836"/>
    <w:rsid w:val="00CC4FA1"/>
    <w:rsid w:val="00CC73B9"/>
    <w:rsid w:val="00CD53DF"/>
    <w:rsid w:val="00CF4644"/>
    <w:rsid w:val="00CF6170"/>
    <w:rsid w:val="00D204EB"/>
    <w:rsid w:val="00D21D17"/>
    <w:rsid w:val="00D24FFA"/>
    <w:rsid w:val="00D270A5"/>
    <w:rsid w:val="00D3561B"/>
    <w:rsid w:val="00D47427"/>
    <w:rsid w:val="00D50DA7"/>
    <w:rsid w:val="00D56B21"/>
    <w:rsid w:val="00D60013"/>
    <w:rsid w:val="00D67F3A"/>
    <w:rsid w:val="00D7790F"/>
    <w:rsid w:val="00DA4158"/>
    <w:rsid w:val="00DB20A1"/>
    <w:rsid w:val="00DD0596"/>
    <w:rsid w:val="00DD57F4"/>
    <w:rsid w:val="00DF26E3"/>
    <w:rsid w:val="00DF3558"/>
    <w:rsid w:val="00DF3638"/>
    <w:rsid w:val="00E052B3"/>
    <w:rsid w:val="00E05339"/>
    <w:rsid w:val="00E169EE"/>
    <w:rsid w:val="00E21228"/>
    <w:rsid w:val="00E63120"/>
    <w:rsid w:val="00E64F96"/>
    <w:rsid w:val="00E7592E"/>
    <w:rsid w:val="00E82565"/>
    <w:rsid w:val="00E94A0B"/>
    <w:rsid w:val="00EA6533"/>
    <w:rsid w:val="00EB0D50"/>
    <w:rsid w:val="00EB626B"/>
    <w:rsid w:val="00EB6C89"/>
    <w:rsid w:val="00EC191C"/>
    <w:rsid w:val="00EC6562"/>
    <w:rsid w:val="00EC6E22"/>
    <w:rsid w:val="00ED1EA6"/>
    <w:rsid w:val="00ED3A5F"/>
    <w:rsid w:val="00ED41EB"/>
    <w:rsid w:val="00EE255C"/>
    <w:rsid w:val="00EE4EBD"/>
    <w:rsid w:val="00EE5B69"/>
    <w:rsid w:val="00EE6DF8"/>
    <w:rsid w:val="00EF6425"/>
    <w:rsid w:val="00F0551D"/>
    <w:rsid w:val="00F055D4"/>
    <w:rsid w:val="00F11FD1"/>
    <w:rsid w:val="00F62AA2"/>
    <w:rsid w:val="00F65197"/>
    <w:rsid w:val="00F738ED"/>
    <w:rsid w:val="00F93951"/>
    <w:rsid w:val="00FB4BA2"/>
    <w:rsid w:val="00FB7D90"/>
    <w:rsid w:val="00FC77F1"/>
    <w:rsid w:val="00FD528B"/>
    <w:rsid w:val="00FD5E94"/>
    <w:rsid w:val="00FE277A"/>
    <w:rsid w:val="00FE4DCA"/>
    <w:rsid w:val="00FF0448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D1B334D4-F484-4BD9-B88A-CECC2128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364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A6C67-1DB4-433C-A81D-256569D36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633A3656</Template>
  <TotalTime>35</TotalTime>
  <Pages>2</Pages>
  <Words>391</Words>
  <Characters>2073</Characters>
  <Application>Microsoft Office Word</Application>
  <DocSecurity>8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Susanne Klintberg</cp:lastModifiedBy>
  <cp:revision>29</cp:revision>
  <cp:lastPrinted>2005-03-23T12:04:00Z</cp:lastPrinted>
  <dcterms:created xsi:type="dcterms:W3CDTF">2018-10-30T11:40:00Z</dcterms:created>
  <dcterms:modified xsi:type="dcterms:W3CDTF">2021-03-04T09:55:00Z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136318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