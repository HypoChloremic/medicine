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Pr="00296B58" w:rsidRDefault="008B6CB0">
      <w:pPr>
        <w:pStyle w:val="Rubrik1"/>
        <w:rPr>
          <w:b w:val="0"/>
          <w:lang w:val="en-US"/>
        </w:rPr>
      </w:pPr>
      <w:bookmarkStart w:id="0" w:name="Rubrik"/>
      <w:bookmarkStart w:id="1" w:name="_GoBack"/>
      <w:bookmarkEnd w:id="1"/>
    </w:p>
    <w:p w:rsidR="008B6CB0" w:rsidRPr="00D949B0" w:rsidRDefault="00CF410B">
      <w:pPr>
        <w:pStyle w:val="Rubrik1"/>
      </w:pPr>
      <w:r w:rsidRPr="00D949B0">
        <w:t xml:space="preserve">PM/Riktlinje Gynekologi </w:t>
      </w:r>
    </w:p>
    <w:p w:rsidR="008B6CB0" w:rsidRPr="00D949B0" w:rsidRDefault="008B6CB0">
      <w:pPr>
        <w:pStyle w:val="Rubrik1"/>
      </w:pPr>
    </w:p>
    <w:p w:rsidR="008C2B03" w:rsidRPr="00BA3DB1" w:rsidRDefault="000F432A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Våldtäkt (H)"/>
            </w:textInput>
          </w:ffData>
        </w:fldChar>
      </w:r>
      <w:r w:rsidR="00BA3DB1" w:rsidRPr="00BA3DB1">
        <w:instrText xml:space="preserve"> FORMTEXT </w:instrText>
      </w:r>
      <w:ins w:id="2" w:author="Susanne Klintberg [2]" w:date="2021-03-04T10:55:00Z">
        <w:r w:rsidR="005643F4">
          <w:rPr>
            <w:lang w:val="en-US"/>
          </w:rPr>
        </w:r>
      </w:ins>
      <w:r>
        <w:rPr>
          <w:lang w:val="en-US"/>
        </w:rPr>
        <w:fldChar w:fldCharType="separate"/>
      </w:r>
      <w:r w:rsidR="00D85D4B">
        <w:rPr>
          <w:lang w:val="en-US"/>
        </w:rPr>
        <w:t>Våldtäkt (H)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CF410B" w:rsidRDefault="00CF410B" w:rsidP="00CF410B"/>
    <w:p w:rsidR="00CF410B" w:rsidRDefault="00CF410B" w:rsidP="00CF410B">
      <w:r w:rsidRPr="00CF410B">
        <w:t>Riktlinje- Omhändertagande av patient som blivit utsatt för våldtäkt på gynekologiska akutmottagningen Huddinge</w:t>
      </w:r>
      <w:r w:rsidR="00A42045">
        <w:t xml:space="preserve"> </w:t>
      </w:r>
    </w:p>
    <w:p w:rsidR="00CF410B" w:rsidRPr="00CF410B" w:rsidRDefault="00CF410B" w:rsidP="00CF410B">
      <w:pPr>
        <w:spacing w:before="240"/>
      </w:pPr>
      <w:r w:rsidRPr="00CF410B">
        <w:t>Patienter som söker för att de blivit utsatta för sexuellt övergrepp, eller försök till sexuellt övergrepp ska i första hand hänvisas till Södersjukhusets Akutmottagning för våldtagna.</w:t>
      </w:r>
    </w:p>
    <w:p w:rsidR="00CF410B" w:rsidRPr="00CF410B" w:rsidRDefault="00CF410B" w:rsidP="00CF410B">
      <w:pPr>
        <w:spacing w:before="240"/>
        <w:ind w:left="360"/>
      </w:pPr>
      <w:r w:rsidRPr="00CF410B">
        <w:t>I de fall då:</w:t>
      </w:r>
    </w:p>
    <w:p w:rsidR="00CF410B" w:rsidRPr="00CF410B" w:rsidRDefault="00CF410B" w:rsidP="00CF410B">
      <w:pPr>
        <w:pStyle w:val="Liststycke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CF410B">
        <w:rPr>
          <w:rFonts w:ascii="Times New Roman" w:hAnsi="Times New Roman" w:cs="Times New Roman"/>
        </w:rPr>
        <w:t>Patienten är i akut behov av vård på plats och inte kan hänvisas</w:t>
      </w:r>
    </w:p>
    <w:p w:rsidR="00CF410B" w:rsidRPr="00CF410B" w:rsidRDefault="00CF410B" w:rsidP="00CF410B">
      <w:pPr>
        <w:pStyle w:val="Liststycke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CF410B">
        <w:rPr>
          <w:rFonts w:ascii="Times New Roman" w:hAnsi="Times New Roman" w:cs="Times New Roman"/>
        </w:rPr>
        <w:t>Patienten inte vill få vård på Södersjukhuset (SöS)</w:t>
      </w:r>
    </w:p>
    <w:p w:rsidR="00CF410B" w:rsidRPr="00CF410B" w:rsidRDefault="00CF410B" w:rsidP="00FF38E1">
      <w:pPr>
        <w:spacing w:before="240"/>
      </w:pPr>
      <w:r w:rsidRPr="00CF410B">
        <w:t>ska patienten tas om hand på gynekologiska akutmottagningen, Karolin</w:t>
      </w:r>
      <w:r w:rsidR="00FF38E1">
        <w:t>ska Universitetssjukhuset</w:t>
      </w:r>
      <w:r w:rsidRPr="00CF410B">
        <w:t xml:space="preserve"> i Huddinge enligt de riktlinjer som finns på Södersju</w:t>
      </w:r>
      <w:r w:rsidR="00FF38E1">
        <w:t xml:space="preserve">khusets Akutmottagning </w:t>
      </w:r>
      <w:r w:rsidRPr="00CF410B">
        <w:t>för våldtagna, se nedan.</w:t>
      </w:r>
    </w:p>
    <w:p w:rsidR="00CF410B" w:rsidRDefault="00CF410B" w:rsidP="00CF410B">
      <w:pPr>
        <w:pStyle w:val="Liststycke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CF410B">
        <w:rPr>
          <w:rFonts w:ascii="Times New Roman" w:hAnsi="Times New Roman" w:cs="Times New Roman"/>
        </w:rPr>
        <w:t>PM Södersjukhuset, Kvinnosjukvå</w:t>
      </w:r>
      <w:r w:rsidR="00A42045">
        <w:rPr>
          <w:rFonts w:ascii="Times New Roman" w:hAnsi="Times New Roman" w:cs="Times New Roman"/>
        </w:rPr>
        <w:t>rd/förlossning, Gynekologi, 2017</w:t>
      </w:r>
      <w:r w:rsidRPr="00CF410B">
        <w:rPr>
          <w:rFonts w:ascii="Times New Roman" w:hAnsi="Times New Roman" w:cs="Times New Roman"/>
        </w:rPr>
        <w:t>-</w:t>
      </w:r>
      <w:r w:rsidR="00A42045">
        <w:rPr>
          <w:rFonts w:ascii="Times New Roman" w:hAnsi="Times New Roman" w:cs="Times New Roman"/>
        </w:rPr>
        <w:t>05</w:t>
      </w:r>
      <w:r w:rsidRPr="00CF410B">
        <w:rPr>
          <w:rFonts w:ascii="Times New Roman" w:hAnsi="Times New Roman" w:cs="Times New Roman"/>
        </w:rPr>
        <w:t>-</w:t>
      </w:r>
      <w:r w:rsidR="00A42045">
        <w:rPr>
          <w:rFonts w:ascii="Times New Roman" w:hAnsi="Times New Roman" w:cs="Times New Roman"/>
        </w:rPr>
        <w:t>24</w:t>
      </w:r>
      <w:r w:rsidRPr="00CF410B">
        <w:rPr>
          <w:rFonts w:ascii="Times New Roman" w:hAnsi="Times New Roman" w:cs="Times New Roman"/>
        </w:rPr>
        <w:t xml:space="preserve">: Rutin: </w:t>
      </w:r>
      <w:hyperlink r:id="rId8" w:history="1">
        <w:r w:rsidRPr="00672FD9">
          <w:rPr>
            <w:rStyle w:val="Hyperlnk"/>
            <w:rFonts w:ascii="Times New Roman" w:hAnsi="Times New Roman" w:cs="Times New Roman"/>
          </w:rPr>
          <w:t>Omhändertagande av patienter på Akutmottagningen för våldtagna</w:t>
        </w:r>
      </w:hyperlink>
    </w:p>
    <w:p w:rsidR="00CF410B" w:rsidRPr="00CF410B" w:rsidRDefault="00CF410B" w:rsidP="00CF410B">
      <w:pPr>
        <w:pStyle w:val="Liststycke"/>
        <w:spacing w:before="240" w:after="0" w:line="240" w:lineRule="auto"/>
        <w:rPr>
          <w:rFonts w:ascii="Times New Roman" w:hAnsi="Times New Roman" w:cs="Times New Roman"/>
        </w:rPr>
      </w:pPr>
    </w:p>
    <w:p w:rsidR="00672FD9" w:rsidRPr="00FF38E1" w:rsidRDefault="00CF410B" w:rsidP="00FF38E1">
      <w:pPr>
        <w:pStyle w:val="Liststycke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CF410B">
        <w:rPr>
          <w:rFonts w:ascii="Times New Roman" w:hAnsi="Times New Roman" w:cs="Times New Roman"/>
        </w:rPr>
        <w:t xml:space="preserve">PM Södersjukhuset, Kvinnosjukvård/förlossning, AVK 2012-01-31: Rutin: </w:t>
      </w:r>
      <w:hyperlink r:id="rId9" w:history="1">
        <w:r w:rsidRPr="00672FD9">
          <w:rPr>
            <w:rStyle w:val="Hyperlnk"/>
            <w:rFonts w:ascii="Times New Roman" w:hAnsi="Times New Roman" w:cs="Times New Roman"/>
          </w:rPr>
          <w:t>Rättsintyg</w:t>
        </w:r>
      </w:hyperlink>
      <w:r w:rsidR="00FF38E1">
        <w:br/>
      </w:r>
    </w:p>
    <w:p w:rsidR="00CF410B" w:rsidRPr="00672FD9" w:rsidRDefault="00CF410B" w:rsidP="00CF410B">
      <w:pPr>
        <w:pStyle w:val="Liststycke"/>
        <w:numPr>
          <w:ilvl w:val="0"/>
          <w:numId w:val="2"/>
        </w:numPr>
        <w:spacing w:before="240" w:after="0" w:line="240" w:lineRule="auto"/>
        <w:rPr>
          <w:rStyle w:val="Hyperlnk"/>
          <w:rFonts w:ascii="Times New Roman" w:hAnsi="Times New Roman" w:cs="Times New Roman"/>
        </w:rPr>
      </w:pPr>
      <w:r w:rsidRPr="00CF410B">
        <w:rPr>
          <w:rFonts w:ascii="Times New Roman" w:hAnsi="Times New Roman" w:cs="Times New Roman"/>
        </w:rPr>
        <w:t>PM Södersjukhuset, Kvinnosjukvård/förlossning, Gynekologi,</w:t>
      </w:r>
      <w:r w:rsidR="002537A8">
        <w:rPr>
          <w:rFonts w:ascii="Times New Roman" w:hAnsi="Times New Roman" w:cs="Times New Roman"/>
        </w:rPr>
        <w:t xml:space="preserve"> </w:t>
      </w:r>
      <w:r w:rsidR="00A42045">
        <w:rPr>
          <w:rFonts w:ascii="Times New Roman" w:hAnsi="Times New Roman" w:cs="Times New Roman"/>
        </w:rPr>
        <w:t>2017</w:t>
      </w:r>
      <w:r w:rsidRPr="00CF410B">
        <w:rPr>
          <w:rFonts w:ascii="Times New Roman" w:hAnsi="Times New Roman" w:cs="Times New Roman"/>
        </w:rPr>
        <w:t>-</w:t>
      </w:r>
      <w:r w:rsidR="00A42045">
        <w:rPr>
          <w:rFonts w:ascii="Times New Roman" w:hAnsi="Times New Roman" w:cs="Times New Roman"/>
        </w:rPr>
        <w:t>05</w:t>
      </w:r>
      <w:r w:rsidRPr="00CF410B">
        <w:rPr>
          <w:rFonts w:ascii="Times New Roman" w:hAnsi="Times New Roman" w:cs="Times New Roman"/>
        </w:rPr>
        <w:t>-2</w:t>
      </w:r>
      <w:r w:rsidR="00A42045">
        <w:rPr>
          <w:rFonts w:ascii="Times New Roman" w:hAnsi="Times New Roman" w:cs="Times New Roman"/>
        </w:rPr>
        <w:t>3</w:t>
      </w:r>
      <w:r w:rsidRPr="00CF410B">
        <w:rPr>
          <w:rFonts w:ascii="Times New Roman" w:hAnsi="Times New Roman" w:cs="Times New Roman"/>
        </w:rPr>
        <w:t xml:space="preserve">: Rutin för </w:t>
      </w:r>
      <w:r w:rsidR="000F432A">
        <w:rPr>
          <w:rFonts w:ascii="Times New Roman" w:hAnsi="Times New Roman" w:cs="Times New Roman"/>
        </w:rPr>
        <w:fldChar w:fldCharType="begin"/>
      </w:r>
      <w:r w:rsidR="002537A8">
        <w:rPr>
          <w:rFonts w:ascii="Times New Roman" w:hAnsi="Times New Roman" w:cs="Times New Roman"/>
        </w:rPr>
        <w:instrText>HYPERLINK "http://www.sos.sll.se/riktlinjer/riktlinjer%20vård%20sÖs%20idag/verksamhetsområden/kvinnosjukvård%20förlossning/gynekologi/våldtäkt%20-%20forensisk%20kroppsundersökning.doc"</w:instrText>
      </w:r>
      <w:r w:rsidR="000F432A">
        <w:rPr>
          <w:rFonts w:ascii="Times New Roman" w:hAnsi="Times New Roman" w:cs="Times New Roman"/>
        </w:rPr>
        <w:fldChar w:fldCharType="separate"/>
      </w:r>
      <w:r w:rsidRPr="00672FD9">
        <w:rPr>
          <w:rStyle w:val="Hyperlnk"/>
          <w:rFonts w:ascii="Times New Roman" w:hAnsi="Times New Roman" w:cs="Times New Roman"/>
        </w:rPr>
        <w:t>Rättsmedicinsk kroppsundersökning</w:t>
      </w:r>
    </w:p>
    <w:p w:rsidR="00CF410B" w:rsidRPr="00CF410B" w:rsidRDefault="000F432A" w:rsidP="00CF410B">
      <w:pPr>
        <w:pStyle w:val="Liststycke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CF410B" w:rsidRPr="00672FD9" w:rsidRDefault="00CF410B" w:rsidP="00CF410B">
      <w:pPr>
        <w:pStyle w:val="Liststycke"/>
        <w:numPr>
          <w:ilvl w:val="0"/>
          <w:numId w:val="2"/>
        </w:numPr>
        <w:spacing w:before="240" w:after="0" w:line="240" w:lineRule="auto"/>
        <w:rPr>
          <w:rStyle w:val="Hyperlnk"/>
          <w:rFonts w:ascii="Times New Roman" w:hAnsi="Times New Roman" w:cs="Times New Roman"/>
        </w:rPr>
      </w:pPr>
      <w:r w:rsidRPr="00CF410B">
        <w:rPr>
          <w:rFonts w:ascii="Times New Roman" w:hAnsi="Times New Roman" w:cs="Times New Roman"/>
        </w:rPr>
        <w:t>PM Södersjukhuset, Kvinnosjukvård/förlossning, Akut</w:t>
      </w:r>
      <w:r w:rsidR="00A42045">
        <w:rPr>
          <w:rFonts w:ascii="Times New Roman" w:hAnsi="Times New Roman" w:cs="Times New Roman"/>
        </w:rPr>
        <w:t>mottagningen för våldtagna, 2017</w:t>
      </w:r>
      <w:r w:rsidRPr="00CF410B">
        <w:rPr>
          <w:rFonts w:ascii="Times New Roman" w:hAnsi="Times New Roman" w:cs="Times New Roman"/>
        </w:rPr>
        <w:t>-</w:t>
      </w:r>
      <w:r w:rsidR="00A42045">
        <w:rPr>
          <w:rFonts w:ascii="Times New Roman" w:hAnsi="Times New Roman" w:cs="Times New Roman"/>
        </w:rPr>
        <w:t>04</w:t>
      </w:r>
      <w:r w:rsidRPr="00CF410B">
        <w:rPr>
          <w:rFonts w:ascii="Times New Roman" w:hAnsi="Times New Roman" w:cs="Times New Roman"/>
        </w:rPr>
        <w:t>-2</w:t>
      </w:r>
      <w:r w:rsidR="00A42045">
        <w:rPr>
          <w:rFonts w:ascii="Times New Roman" w:hAnsi="Times New Roman" w:cs="Times New Roman"/>
        </w:rPr>
        <w:t>4</w:t>
      </w:r>
      <w:r w:rsidRPr="00CF410B">
        <w:rPr>
          <w:rFonts w:ascii="Times New Roman" w:hAnsi="Times New Roman" w:cs="Times New Roman"/>
        </w:rPr>
        <w:t xml:space="preserve">: </w:t>
      </w:r>
      <w:r w:rsidR="000F432A">
        <w:rPr>
          <w:rFonts w:ascii="Times New Roman" w:hAnsi="Times New Roman" w:cs="Times New Roman"/>
        </w:rPr>
        <w:fldChar w:fldCharType="begin"/>
      </w:r>
      <w:r w:rsidR="002537A8">
        <w:rPr>
          <w:rFonts w:ascii="Times New Roman" w:hAnsi="Times New Roman" w:cs="Times New Roman"/>
        </w:rPr>
        <w:instrText>HYPERLINK "http://www.sos.sll.se/riktlinjer/riktlinjer%20vård%20sÖs%20idag/verksamhetsområden/kvinnosjukvård%20förlossning/gynekologi/våldtäkt%20%20sti.%20provtagning%20och%20handläggning%20av%20sexuellt%20överförbara%20infektioner%20på%20av-sÖs.docx"</w:instrText>
      </w:r>
      <w:r w:rsidR="000F432A">
        <w:rPr>
          <w:rFonts w:ascii="Times New Roman" w:hAnsi="Times New Roman" w:cs="Times New Roman"/>
        </w:rPr>
        <w:fldChar w:fldCharType="separate"/>
      </w:r>
      <w:r w:rsidRPr="00672FD9">
        <w:rPr>
          <w:rStyle w:val="Hyperlnk"/>
          <w:rFonts w:ascii="Times New Roman" w:hAnsi="Times New Roman" w:cs="Times New Roman"/>
        </w:rPr>
        <w:t>Riktlinjer för provtagning och handläggning av sexuellt överförbara infektioner  (STI) vid Akutmottagningen för våldtagna (AV-SÖS)</w:t>
      </w:r>
    </w:p>
    <w:p w:rsidR="00CF410B" w:rsidRPr="00FF38E1" w:rsidRDefault="000F432A" w:rsidP="00FF38E1">
      <w:pPr>
        <w:pStyle w:val="Liststycke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CF410B" w:rsidRPr="00CF410B" w:rsidRDefault="00CF410B" w:rsidP="00CF410B">
      <w:pPr>
        <w:pStyle w:val="Liststycke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CF410B">
        <w:rPr>
          <w:rFonts w:ascii="Times New Roman" w:hAnsi="Times New Roman" w:cs="Times New Roman"/>
        </w:rPr>
        <w:t>PM Södersjukhuset, Kvinnosjukvård/förlossning, Gynekologi, 201</w:t>
      </w:r>
      <w:r w:rsidR="00A42045">
        <w:rPr>
          <w:rFonts w:ascii="Times New Roman" w:hAnsi="Times New Roman" w:cs="Times New Roman"/>
        </w:rPr>
        <w:t>7</w:t>
      </w:r>
      <w:r w:rsidRPr="00CF410B">
        <w:rPr>
          <w:rFonts w:ascii="Times New Roman" w:hAnsi="Times New Roman" w:cs="Times New Roman"/>
        </w:rPr>
        <w:t>-</w:t>
      </w:r>
      <w:r w:rsidR="00A42045">
        <w:rPr>
          <w:rFonts w:ascii="Times New Roman" w:hAnsi="Times New Roman" w:cs="Times New Roman"/>
        </w:rPr>
        <w:t>05</w:t>
      </w:r>
      <w:r w:rsidRPr="00CF410B">
        <w:rPr>
          <w:rFonts w:ascii="Times New Roman" w:hAnsi="Times New Roman" w:cs="Times New Roman"/>
        </w:rPr>
        <w:t>-</w:t>
      </w:r>
      <w:r w:rsidR="00A42045">
        <w:rPr>
          <w:rFonts w:ascii="Times New Roman" w:hAnsi="Times New Roman" w:cs="Times New Roman"/>
        </w:rPr>
        <w:t>24</w:t>
      </w:r>
      <w:r w:rsidRPr="00CF410B">
        <w:rPr>
          <w:rFonts w:ascii="Times New Roman" w:hAnsi="Times New Roman" w:cs="Times New Roman"/>
        </w:rPr>
        <w:t xml:space="preserve">: </w:t>
      </w:r>
      <w:hyperlink r:id="rId10" w:history="1">
        <w:r w:rsidRPr="00C8781F">
          <w:rPr>
            <w:rStyle w:val="Hyperlnk"/>
            <w:rFonts w:ascii="Times New Roman" w:hAnsi="Times New Roman" w:cs="Times New Roman"/>
          </w:rPr>
          <w:t>Riktlinjer för medicinskt återbesök efter våldtäkt</w:t>
        </w:r>
      </w:hyperlink>
    </w:p>
    <w:p w:rsidR="00CF410B" w:rsidRPr="00CF410B" w:rsidRDefault="00CF410B" w:rsidP="00CF410B">
      <w:pPr>
        <w:pStyle w:val="Liststycke"/>
        <w:spacing w:before="240" w:after="0" w:line="240" w:lineRule="auto"/>
        <w:rPr>
          <w:rFonts w:ascii="Times New Roman" w:hAnsi="Times New Roman" w:cs="Times New Roman"/>
        </w:rPr>
      </w:pPr>
    </w:p>
    <w:p w:rsidR="00911E2C" w:rsidRPr="00296B58" w:rsidRDefault="00911E2C">
      <w:pPr>
        <w:widowControl/>
        <w:rPr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3E2BAC" w:rsidRDefault="003E2BAC">
      <w:pPr>
        <w:widowControl/>
        <w:rPr>
          <w:b/>
          <w:sz w:val="28"/>
          <w:szCs w:val="28"/>
        </w:rPr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  <w:tr w:rsidR="0073674B" w:rsidRPr="0073674B" w:rsidTr="00767522">
        <w:tc>
          <w:tcPr>
            <w:tcW w:w="1242" w:type="dxa"/>
          </w:tcPr>
          <w:p w:rsidR="0073674B" w:rsidRPr="0073674B" w:rsidRDefault="00720662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C65268" w:rsidP="00767522">
            <w:r>
              <w:t>160223</w:t>
            </w:r>
          </w:p>
        </w:tc>
        <w:tc>
          <w:tcPr>
            <w:tcW w:w="4248" w:type="dxa"/>
          </w:tcPr>
          <w:p w:rsidR="0073674B" w:rsidRPr="0073674B" w:rsidRDefault="00C65268" w:rsidP="00767522">
            <w:r>
              <w:t>Nytt dokument</w:t>
            </w:r>
          </w:p>
        </w:tc>
        <w:tc>
          <w:tcPr>
            <w:tcW w:w="2303" w:type="dxa"/>
          </w:tcPr>
          <w:p w:rsidR="0073674B" w:rsidRPr="0073674B" w:rsidRDefault="00C65268" w:rsidP="00767522">
            <w:r>
              <w:t>Gunilla Tegerstedt</w:t>
            </w:r>
          </w:p>
        </w:tc>
      </w:tr>
    </w:tbl>
    <w:p w:rsidR="005262F7" w:rsidRPr="006330C0" w:rsidRDefault="005262F7" w:rsidP="0073674B"/>
    <w:sectPr w:rsidR="005262F7" w:rsidRPr="006330C0" w:rsidSect="00296B58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EEE" w:rsidRDefault="000E2EEE" w:rsidP="00F47081">
      <w:r>
        <w:separator/>
      </w:r>
    </w:p>
  </w:endnote>
  <w:endnote w:type="continuationSeparator" w:id="0">
    <w:p w:rsidR="000E2EEE" w:rsidRDefault="000E2EEE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D85D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Kristina Walfridsson/Karo</w:t>
          </w:r>
          <w:bookmarkEnd w:id="5"/>
          <w:r>
            <w:rPr>
              <w:rFonts w:asciiTheme="minorHAnsi" w:hAnsiTheme="minorHAnsi"/>
              <w:sz w:val="16"/>
              <w:szCs w:val="16"/>
            </w:rPr>
            <w:t>linska/SLL;Chatarina Johansson/Karolinska/SLL;Susanne Klintberg/SLL/SLL</w:t>
          </w:r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D85D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Kar2-11827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D85D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D85D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D85D4B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2017-10-11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0F432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ins w:id="12" w:author="Susanne Klintberg [2]" w:date="2021-03-04T10:55:00Z">
            <w:r w:rsidR="005643F4">
              <w:rPr>
                <w:rFonts w:asciiTheme="minorHAnsi" w:hAnsiTheme="minorHAnsi"/>
                <w:noProof/>
                <w:sz w:val="16"/>
                <w:szCs w:val="16"/>
              </w:rPr>
              <w:t>2021-03-04</w:t>
            </w:r>
          </w:ins>
          <w:ins w:id="13" w:author="Ronak Perot" w:date="2020-11-08T21:29:00Z">
            <w:del w:id="14" w:author="Susanne Klintberg [2]" w:date="2021-03-04T10:55:00Z">
              <w:r w:rsidR="0067071F" w:rsidDel="005643F4">
                <w:rPr>
                  <w:rFonts w:asciiTheme="minorHAnsi" w:hAnsiTheme="minorHAnsi"/>
                  <w:noProof/>
                  <w:sz w:val="16"/>
                  <w:szCs w:val="16"/>
                </w:rPr>
                <w:delText>2020-11-08</w:delText>
              </w:r>
            </w:del>
          </w:ins>
          <w:ins w:id="15" w:author="Susanne Klintberg" w:date="2020-10-13T10:15:00Z">
            <w:del w:id="16" w:author="Susanne Klintberg [2]" w:date="2021-03-04T10:55:00Z">
              <w:r w:rsidR="008D0409" w:rsidDel="005643F4">
                <w:rPr>
                  <w:rFonts w:asciiTheme="minorHAnsi" w:hAnsiTheme="minorHAnsi"/>
                  <w:noProof/>
                  <w:sz w:val="16"/>
                  <w:szCs w:val="16"/>
                </w:rPr>
                <w:delText>2020-10-13</w:delText>
              </w:r>
            </w:del>
          </w:ins>
          <w:del w:id="17" w:author="Susanne Klintberg [2]" w:date="2021-03-04T10:55:00Z">
            <w:r w:rsidR="00615F25" w:rsidDel="005643F4">
              <w:rPr>
                <w:rFonts w:asciiTheme="minorHAnsi" w:hAnsiTheme="minorHAnsi"/>
                <w:noProof/>
                <w:sz w:val="16"/>
                <w:szCs w:val="16"/>
              </w:rPr>
              <w:delText>2020-10-12</w:delText>
            </w:r>
          </w:del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5643F4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D85D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1" w:name="handläggare"/>
          <w:r>
            <w:rPr>
              <w:rFonts w:asciiTheme="minorHAnsi" w:hAnsiTheme="minorHAnsi"/>
              <w:sz w:val="16"/>
              <w:szCs w:val="16"/>
            </w:rPr>
            <w:t>Kristina Walfridsson/Karo</w:t>
          </w:r>
          <w:bookmarkEnd w:id="21"/>
          <w:r>
            <w:rPr>
              <w:rFonts w:asciiTheme="minorHAnsi" w:hAnsiTheme="minorHAnsi"/>
              <w:sz w:val="16"/>
              <w:szCs w:val="16"/>
            </w:rPr>
            <w:t>linska/SLL;Chatarina Johansson/Karolinska/SLL;Susanne Klintberg/SLL/SLL</w:t>
          </w: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D85D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2" w:name="löpnummer"/>
          <w:r>
            <w:rPr>
              <w:rFonts w:asciiTheme="minorHAnsi" w:hAnsiTheme="minorHAnsi"/>
              <w:sz w:val="16"/>
              <w:szCs w:val="16"/>
            </w:rPr>
            <w:t>Kar2-11827</w:t>
          </w:r>
          <w:bookmarkEnd w:id="22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D85D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3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23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D85D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4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24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5" w:name="Organisation"/>
          <w:bookmarkEnd w:id="25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D85D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6" w:name="giltigdatum"/>
          <w:r>
            <w:rPr>
              <w:rFonts w:asciiTheme="minorHAnsi" w:hAnsiTheme="minorHAnsi"/>
              <w:sz w:val="16"/>
              <w:szCs w:val="16"/>
            </w:rPr>
            <w:t>2017-10-11</w:t>
          </w:r>
          <w:bookmarkEnd w:id="26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0F432A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ins w:id="27" w:author="Susanne Klintberg [2]" w:date="2021-03-04T10:55:00Z">
            <w:r w:rsidR="005643F4">
              <w:rPr>
                <w:rFonts w:asciiTheme="minorHAnsi" w:hAnsiTheme="minorHAnsi"/>
                <w:noProof/>
                <w:sz w:val="16"/>
                <w:szCs w:val="16"/>
              </w:rPr>
              <w:t>2021-03-04</w:t>
            </w:r>
          </w:ins>
          <w:ins w:id="28" w:author="Ronak Perot" w:date="2020-11-08T21:29:00Z">
            <w:del w:id="29" w:author="Susanne Klintberg [2]" w:date="2021-03-04T10:55:00Z">
              <w:r w:rsidR="0067071F" w:rsidDel="005643F4">
                <w:rPr>
                  <w:rFonts w:asciiTheme="minorHAnsi" w:hAnsiTheme="minorHAnsi"/>
                  <w:noProof/>
                  <w:sz w:val="16"/>
                  <w:szCs w:val="16"/>
                </w:rPr>
                <w:delText>2020-11-08</w:delText>
              </w:r>
            </w:del>
          </w:ins>
          <w:ins w:id="30" w:author="Susanne Klintberg" w:date="2020-10-13T10:15:00Z">
            <w:del w:id="31" w:author="Susanne Klintberg [2]" w:date="2021-03-04T10:55:00Z">
              <w:r w:rsidR="008D0409" w:rsidDel="005643F4">
                <w:rPr>
                  <w:rFonts w:asciiTheme="minorHAnsi" w:hAnsiTheme="minorHAnsi"/>
                  <w:noProof/>
                  <w:sz w:val="16"/>
                  <w:szCs w:val="16"/>
                </w:rPr>
                <w:delText>2020-10-13</w:delText>
              </w:r>
            </w:del>
          </w:ins>
          <w:del w:id="32" w:author="Susanne Klintberg [2]" w:date="2021-03-04T10:55:00Z">
            <w:r w:rsidR="00615F25" w:rsidDel="005643F4">
              <w:rPr>
                <w:rFonts w:asciiTheme="minorHAnsi" w:hAnsiTheme="minorHAnsi"/>
                <w:noProof/>
                <w:sz w:val="16"/>
                <w:szCs w:val="16"/>
              </w:rPr>
              <w:delText>2020-10-12</w:delText>
            </w:r>
          </w:del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5643F4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EEE" w:rsidRDefault="000E2EEE" w:rsidP="00F47081">
      <w:r>
        <w:separator/>
      </w:r>
    </w:p>
  </w:footnote>
  <w:footnote w:type="continuationSeparator" w:id="0">
    <w:p w:rsidR="000E2EEE" w:rsidRDefault="000E2EEE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6"/>
      <w:gridCol w:w="3866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D85D4B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3" w:name="Dokumenttyp_sf"/>
          <w:r>
            <w:rPr>
              <w:rFonts w:asciiTheme="minorHAnsi" w:hAnsiTheme="minorHAnsi"/>
            </w:rPr>
            <w:t>Styrande lokalt dokument</w:t>
          </w:r>
          <w:bookmarkEnd w:id="3"/>
        </w:p>
      </w:tc>
      <w:tc>
        <w:tcPr>
          <w:tcW w:w="1346" w:type="dxa"/>
        </w:tcPr>
        <w:p w:rsidR="001C5ECA" w:rsidRPr="00123992" w:rsidRDefault="000F432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672FD9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E9765D">
            <w:rPr>
              <w:rFonts w:asciiTheme="minorHAnsi" w:hAnsiTheme="minorHAnsi"/>
              <w:noProof/>
            </w:rPr>
            <w:fldChar w:fldCharType="begin"/>
          </w:r>
          <w:r w:rsidR="00E9765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E9765D">
            <w:rPr>
              <w:rFonts w:asciiTheme="minorHAnsi" w:hAnsiTheme="minorHAnsi"/>
              <w:noProof/>
            </w:rPr>
            <w:fldChar w:fldCharType="separate"/>
          </w:r>
          <w:r w:rsidR="00672FD9" w:rsidRPr="00672FD9">
            <w:rPr>
              <w:rFonts w:asciiTheme="minorHAnsi" w:hAnsiTheme="minorHAnsi"/>
              <w:noProof/>
            </w:rPr>
            <w:t>2</w:t>
          </w:r>
          <w:r w:rsidR="00E9765D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0"/>
      <w:gridCol w:w="3582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FF38E1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-421640</wp:posOffset>
                </wp:positionH>
                <wp:positionV relativeFrom="page">
                  <wp:posOffset>-182880</wp:posOffset>
                </wp:positionV>
                <wp:extent cx="3020695" cy="723900"/>
                <wp:effectExtent l="19050" t="0" r="825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69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D85D4B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8" w:name="Dokumenttyp"/>
          <w:r>
            <w:rPr>
              <w:rFonts w:asciiTheme="minorHAnsi" w:hAnsiTheme="minorHAnsi"/>
            </w:rPr>
            <w:t>Styrande lokalt dokument</w:t>
          </w:r>
          <w:bookmarkEnd w:id="18"/>
        </w:p>
      </w:tc>
      <w:tc>
        <w:tcPr>
          <w:tcW w:w="1346" w:type="dxa"/>
        </w:tcPr>
        <w:p w:rsidR="00363F7D" w:rsidRPr="00123992" w:rsidRDefault="000F432A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D72F4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E9765D">
            <w:rPr>
              <w:rFonts w:asciiTheme="minorHAnsi" w:hAnsiTheme="minorHAnsi"/>
              <w:noProof/>
            </w:rPr>
            <w:fldChar w:fldCharType="begin"/>
          </w:r>
          <w:r w:rsidR="00E9765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E9765D">
            <w:rPr>
              <w:rFonts w:asciiTheme="minorHAnsi" w:hAnsiTheme="minorHAnsi"/>
              <w:noProof/>
            </w:rPr>
            <w:fldChar w:fldCharType="separate"/>
          </w:r>
          <w:r w:rsidR="00FD72F4" w:rsidRPr="00FD72F4">
            <w:rPr>
              <w:rFonts w:asciiTheme="minorHAnsi" w:hAnsiTheme="minorHAnsi"/>
              <w:noProof/>
            </w:rPr>
            <w:t>1</w:t>
          </w:r>
          <w:r w:rsidR="00E9765D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9" w:name="giltigdatum_ny"/>
          <w:bookmarkEnd w:id="19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20" w:name="arkiverat"/>
          <w:bookmarkEnd w:id="20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704"/>
    <w:multiLevelType w:val="hybridMultilevel"/>
    <w:tmpl w:val="88D6E3E2"/>
    <w:lvl w:ilvl="0" w:tplc="041D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58F30E7"/>
    <w:multiLevelType w:val="hybridMultilevel"/>
    <w:tmpl w:val="760AC2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sanne Klintberg [2]">
    <w15:presenceInfo w15:providerId="AD" w15:userId="S::susanne.klintberg@sll.se::10407bed-5e43-45f2-85aa-7dd67c1b641f"/>
  </w15:person>
  <w15:person w15:author="Ronak Perot">
    <w15:presenceInfo w15:providerId="AD" w15:userId="S::ronak.perot@sll.se::0ab756f3-8147-44b7-9481-29deb2644a20"/>
  </w15:person>
  <w15:person w15:author="Susanne Klintberg">
    <w15:presenceInfo w15:providerId="AD" w15:userId="S-1-5-21-613775786-3661600701-2283250920-760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comments" w:enforcement="1" w:cryptProviderType="rsaAES" w:cryptAlgorithmClass="hash" w:cryptAlgorithmType="typeAny" w:cryptAlgorithmSid="14" w:cryptSpinCount="100000" w:hash="mNdJMCuMqhMXE0a821OoBa55fQqmr2HKVNyWZotbv7Yf1s0o5cAkHw73/u5mX8f/Ylr3uUSYK4/Ertcc8jiNdA==" w:salt="ch1JqKxaCfjMHPTG8buOvQ==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0755"/>
    <w:rsid w:val="00051851"/>
    <w:rsid w:val="000642E7"/>
    <w:rsid w:val="00072F71"/>
    <w:rsid w:val="00080A88"/>
    <w:rsid w:val="00090B26"/>
    <w:rsid w:val="00097170"/>
    <w:rsid w:val="000A51DB"/>
    <w:rsid w:val="000A6A10"/>
    <w:rsid w:val="000B17EC"/>
    <w:rsid w:val="000B4D3D"/>
    <w:rsid w:val="000C04C7"/>
    <w:rsid w:val="000D4E47"/>
    <w:rsid w:val="000E2EEE"/>
    <w:rsid w:val="000E3AC9"/>
    <w:rsid w:val="000F3530"/>
    <w:rsid w:val="000F432A"/>
    <w:rsid w:val="000F4D65"/>
    <w:rsid w:val="00100FDC"/>
    <w:rsid w:val="00101E13"/>
    <w:rsid w:val="001101F1"/>
    <w:rsid w:val="00113AFE"/>
    <w:rsid w:val="00117990"/>
    <w:rsid w:val="00123992"/>
    <w:rsid w:val="001439DF"/>
    <w:rsid w:val="001504AB"/>
    <w:rsid w:val="001516CD"/>
    <w:rsid w:val="00167279"/>
    <w:rsid w:val="00191D8A"/>
    <w:rsid w:val="0019376C"/>
    <w:rsid w:val="001A1351"/>
    <w:rsid w:val="001B7C54"/>
    <w:rsid w:val="001C0C3D"/>
    <w:rsid w:val="001C1BBD"/>
    <w:rsid w:val="001C3913"/>
    <w:rsid w:val="001C5ECA"/>
    <w:rsid w:val="001C71C5"/>
    <w:rsid w:val="001D0E4E"/>
    <w:rsid w:val="001D79C6"/>
    <w:rsid w:val="001E2505"/>
    <w:rsid w:val="001E283C"/>
    <w:rsid w:val="001E6A21"/>
    <w:rsid w:val="001F232D"/>
    <w:rsid w:val="001F26BC"/>
    <w:rsid w:val="001F2B1C"/>
    <w:rsid w:val="001F5A4B"/>
    <w:rsid w:val="0020242D"/>
    <w:rsid w:val="00233A25"/>
    <w:rsid w:val="00235B0D"/>
    <w:rsid w:val="002537A8"/>
    <w:rsid w:val="002769F1"/>
    <w:rsid w:val="00296B58"/>
    <w:rsid w:val="002C1CF4"/>
    <w:rsid w:val="002C4C2A"/>
    <w:rsid w:val="002C4EDA"/>
    <w:rsid w:val="002C574A"/>
    <w:rsid w:val="002C57F8"/>
    <w:rsid w:val="002E379F"/>
    <w:rsid w:val="002F6D2D"/>
    <w:rsid w:val="003110B0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E2BA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1694F"/>
    <w:rsid w:val="00425961"/>
    <w:rsid w:val="00447EBD"/>
    <w:rsid w:val="0046134C"/>
    <w:rsid w:val="00463852"/>
    <w:rsid w:val="00463CE9"/>
    <w:rsid w:val="004644A8"/>
    <w:rsid w:val="00473759"/>
    <w:rsid w:val="00474607"/>
    <w:rsid w:val="004C1E75"/>
    <w:rsid w:val="004C5F7B"/>
    <w:rsid w:val="004C6ACC"/>
    <w:rsid w:val="004D5BE5"/>
    <w:rsid w:val="004E0843"/>
    <w:rsid w:val="004F2A25"/>
    <w:rsid w:val="00502B3C"/>
    <w:rsid w:val="00505E91"/>
    <w:rsid w:val="005213BB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4791C"/>
    <w:rsid w:val="0055780C"/>
    <w:rsid w:val="005643F4"/>
    <w:rsid w:val="005647A8"/>
    <w:rsid w:val="00576479"/>
    <w:rsid w:val="00594B6A"/>
    <w:rsid w:val="005A3CC5"/>
    <w:rsid w:val="005A75E6"/>
    <w:rsid w:val="005B04BF"/>
    <w:rsid w:val="005C1E82"/>
    <w:rsid w:val="005C2A6A"/>
    <w:rsid w:val="005C50FF"/>
    <w:rsid w:val="005C7CF9"/>
    <w:rsid w:val="00602275"/>
    <w:rsid w:val="00605C27"/>
    <w:rsid w:val="00606F06"/>
    <w:rsid w:val="006138C1"/>
    <w:rsid w:val="00615F25"/>
    <w:rsid w:val="00624F6F"/>
    <w:rsid w:val="006330C0"/>
    <w:rsid w:val="00663476"/>
    <w:rsid w:val="0066413E"/>
    <w:rsid w:val="00664ED1"/>
    <w:rsid w:val="006658CE"/>
    <w:rsid w:val="00666B34"/>
    <w:rsid w:val="0067071F"/>
    <w:rsid w:val="0067257A"/>
    <w:rsid w:val="00672FD9"/>
    <w:rsid w:val="00677161"/>
    <w:rsid w:val="0068125E"/>
    <w:rsid w:val="006A552A"/>
    <w:rsid w:val="006B3A8D"/>
    <w:rsid w:val="006D2669"/>
    <w:rsid w:val="006D3EEA"/>
    <w:rsid w:val="006E318F"/>
    <w:rsid w:val="006E5CD4"/>
    <w:rsid w:val="00704152"/>
    <w:rsid w:val="007128FA"/>
    <w:rsid w:val="00720662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7E5AAC"/>
    <w:rsid w:val="007F1ED2"/>
    <w:rsid w:val="00815CA9"/>
    <w:rsid w:val="00820E06"/>
    <w:rsid w:val="0083084E"/>
    <w:rsid w:val="0084434C"/>
    <w:rsid w:val="008765DF"/>
    <w:rsid w:val="00877AF7"/>
    <w:rsid w:val="00880652"/>
    <w:rsid w:val="00887EA3"/>
    <w:rsid w:val="00893D63"/>
    <w:rsid w:val="008956CE"/>
    <w:rsid w:val="008A147E"/>
    <w:rsid w:val="008A2D2C"/>
    <w:rsid w:val="008A6A48"/>
    <w:rsid w:val="008B6646"/>
    <w:rsid w:val="008B6CB0"/>
    <w:rsid w:val="008C2B03"/>
    <w:rsid w:val="008D0409"/>
    <w:rsid w:val="008D143D"/>
    <w:rsid w:val="008E03CB"/>
    <w:rsid w:val="008F25CC"/>
    <w:rsid w:val="008F3574"/>
    <w:rsid w:val="008F5F42"/>
    <w:rsid w:val="008F6310"/>
    <w:rsid w:val="00911E2C"/>
    <w:rsid w:val="0091360C"/>
    <w:rsid w:val="00916924"/>
    <w:rsid w:val="00926A38"/>
    <w:rsid w:val="00946C7B"/>
    <w:rsid w:val="00947A73"/>
    <w:rsid w:val="00954E35"/>
    <w:rsid w:val="00964350"/>
    <w:rsid w:val="0097166F"/>
    <w:rsid w:val="00986362"/>
    <w:rsid w:val="009954D8"/>
    <w:rsid w:val="009A0B7E"/>
    <w:rsid w:val="009B1176"/>
    <w:rsid w:val="009C2F30"/>
    <w:rsid w:val="009D2946"/>
    <w:rsid w:val="009D51B5"/>
    <w:rsid w:val="009E34D9"/>
    <w:rsid w:val="009E6815"/>
    <w:rsid w:val="009F03FB"/>
    <w:rsid w:val="009F44BE"/>
    <w:rsid w:val="00A11629"/>
    <w:rsid w:val="00A1365F"/>
    <w:rsid w:val="00A31276"/>
    <w:rsid w:val="00A42045"/>
    <w:rsid w:val="00A50CC6"/>
    <w:rsid w:val="00A67932"/>
    <w:rsid w:val="00A73FE6"/>
    <w:rsid w:val="00A7734E"/>
    <w:rsid w:val="00A808AE"/>
    <w:rsid w:val="00A80F9E"/>
    <w:rsid w:val="00A83DA6"/>
    <w:rsid w:val="00AB4E05"/>
    <w:rsid w:val="00AC0B2E"/>
    <w:rsid w:val="00AC6C36"/>
    <w:rsid w:val="00AD7B2E"/>
    <w:rsid w:val="00AE2C8C"/>
    <w:rsid w:val="00AF69EE"/>
    <w:rsid w:val="00B00F3E"/>
    <w:rsid w:val="00B0419B"/>
    <w:rsid w:val="00B146E8"/>
    <w:rsid w:val="00B2112E"/>
    <w:rsid w:val="00B22B7D"/>
    <w:rsid w:val="00B237A2"/>
    <w:rsid w:val="00B24C48"/>
    <w:rsid w:val="00B459BC"/>
    <w:rsid w:val="00B46D94"/>
    <w:rsid w:val="00B5688E"/>
    <w:rsid w:val="00B56D71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36FA1"/>
    <w:rsid w:val="00C41D95"/>
    <w:rsid w:val="00C579D4"/>
    <w:rsid w:val="00C65268"/>
    <w:rsid w:val="00C712F5"/>
    <w:rsid w:val="00C8781F"/>
    <w:rsid w:val="00C90CCA"/>
    <w:rsid w:val="00CA6F8A"/>
    <w:rsid w:val="00CB116E"/>
    <w:rsid w:val="00CB341B"/>
    <w:rsid w:val="00CB7BD8"/>
    <w:rsid w:val="00CC3836"/>
    <w:rsid w:val="00CC4FA1"/>
    <w:rsid w:val="00CC73B9"/>
    <w:rsid w:val="00CD53DF"/>
    <w:rsid w:val="00CF0E9C"/>
    <w:rsid w:val="00CF410B"/>
    <w:rsid w:val="00CF4644"/>
    <w:rsid w:val="00D204EB"/>
    <w:rsid w:val="00D21D17"/>
    <w:rsid w:val="00D24FFA"/>
    <w:rsid w:val="00D270A5"/>
    <w:rsid w:val="00D3561B"/>
    <w:rsid w:val="00D50DA7"/>
    <w:rsid w:val="00D56B21"/>
    <w:rsid w:val="00D60013"/>
    <w:rsid w:val="00D67F3A"/>
    <w:rsid w:val="00D7790F"/>
    <w:rsid w:val="00D85D4B"/>
    <w:rsid w:val="00D949B0"/>
    <w:rsid w:val="00DA4158"/>
    <w:rsid w:val="00DB1358"/>
    <w:rsid w:val="00DB2EF2"/>
    <w:rsid w:val="00DD0596"/>
    <w:rsid w:val="00DD513D"/>
    <w:rsid w:val="00DF26E3"/>
    <w:rsid w:val="00DF3558"/>
    <w:rsid w:val="00DF3638"/>
    <w:rsid w:val="00E032C1"/>
    <w:rsid w:val="00E169EE"/>
    <w:rsid w:val="00E21228"/>
    <w:rsid w:val="00E63120"/>
    <w:rsid w:val="00E64F96"/>
    <w:rsid w:val="00E7592E"/>
    <w:rsid w:val="00E82565"/>
    <w:rsid w:val="00E94A0B"/>
    <w:rsid w:val="00E9765D"/>
    <w:rsid w:val="00EA6533"/>
    <w:rsid w:val="00EB626B"/>
    <w:rsid w:val="00EC191C"/>
    <w:rsid w:val="00EC6562"/>
    <w:rsid w:val="00EC6E22"/>
    <w:rsid w:val="00ED3A5F"/>
    <w:rsid w:val="00ED41EB"/>
    <w:rsid w:val="00EE255C"/>
    <w:rsid w:val="00EE34B2"/>
    <w:rsid w:val="00EE5B69"/>
    <w:rsid w:val="00EE6DF8"/>
    <w:rsid w:val="00EF6425"/>
    <w:rsid w:val="00F0551D"/>
    <w:rsid w:val="00F055D4"/>
    <w:rsid w:val="00F11FD1"/>
    <w:rsid w:val="00F560DC"/>
    <w:rsid w:val="00F6011B"/>
    <w:rsid w:val="00F62AA2"/>
    <w:rsid w:val="00F9320F"/>
    <w:rsid w:val="00F93951"/>
    <w:rsid w:val="00FB4BA2"/>
    <w:rsid w:val="00FB7D90"/>
    <w:rsid w:val="00FD72F4"/>
    <w:rsid w:val="00FE277A"/>
    <w:rsid w:val="00FF0448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DA52F345-5244-4DFE-BF83-4A6D9F85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CF410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eckensnitt"/>
    <w:uiPriority w:val="99"/>
    <w:unhideWhenUsed/>
    <w:rsid w:val="00672FD9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2537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s.sll.se/Riktlinjer/Riktlinjer%20v&#229;rd%20S&#214;S%20iDAG/Verksamhetsomr&#229;den/Kvinnosjukv&#229;rd%20F&#246;rlossning/Gynekologi/V&#229;ldt&#228;kt%20-%20Omh&#228;ndertagande%20av%20patienter%20p&#229;%20akutmottagningen%20f&#246;r%20v&#229;ldtagna.doc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s.sll.se/Riktlinjer/Riktlinjer%20v&#229;rd%20S&#214;S%20iDAG/Verksamhetsomr&#229;den/Kvinnosjukv&#229;rd%20F&#246;rlossning/Gynekologi/V&#229;ldt&#228;kt%20-%20&#229;terbes&#246;k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s.sll.se/Riktlinjer/Riktlinjer%20v&#229;rd%20S&#214;S%20iDAG/Verksamhetsomr&#229;den/Kvinnosjukv&#229;rd%20F&#246;rlossning/Gynekologi/V&#229;ldt&#228;kt%20-%20R&#228;ttsintyg.doc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AE884-9215-414F-AB6C-04104DB8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778A8BB1</Template>
  <TotalTime>1</TotalTime>
  <Pages>1</Pages>
  <Words>396</Words>
  <Characters>2099</Characters>
  <Application>Microsoft Office Word</Application>
  <DocSecurity>8</DocSecurity>
  <Lines>17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Susanne Klintberg</cp:lastModifiedBy>
  <cp:revision>6</cp:revision>
  <cp:lastPrinted>2005-03-23T12:04:00Z</cp:lastPrinted>
  <dcterms:created xsi:type="dcterms:W3CDTF">2020-10-13T08:14:00Z</dcterms:created>
  <dcterms:modified xsi:type="dcterms:W3CDTF">2021-03-04T09:55:00Z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